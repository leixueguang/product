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right="180"/>
        <w:jc w:val="center"/>
        <w:rPr>
          <w:rFonts w:ascii="Arial" w:hAnsi="Arial" w:eastAsia="黑体" w:cs="Arial"/>
          <w:color w:val="1C1C1C"/>
          <w:sz w:val="52"/>
          <w:szCs w:val="52"/>
        </w:rPr>
      </w:pPr>
      <w:r>
        <w:rPr>
          <w:rFonts w:hint="eastAsia" w:ascii="Arial" w:hAnsi="Arial" w:eastAsia="黑体" w:cs="Arial"/>
          <w:color w:val="1C1C1C"/>
          <w:sz w:val="52"/>
          <w:szCs w:val="52"/>
        </w:rPr>
        <w:t>大兴掌上医院APP</w:t>
      </w:r>
    </w:p>
    <w:p>
      <w:pPr>
        <w:spacing w:line="480" w:lineRule="auto"/>
        <w:ind w:right="180"/>
        <w:jc w:val="center"/>
        <w:rPr>
          <w:rFonts w:ascii="Arial" w:hAnsi="Arial" w:eastAsia="黑体" w:cs="Arial"/>
          <w:color w:val="1C1C1C"/>
          <w:sz w:val="44"/>
          <w:szCs w:val="44"/>
        </w:rPr>
      </w:pPr>
      <w:r>
        <w:rPr>
          <w:rFonts w:hint="eastAsia" w:ascii="Arial" w:hAnsi="Arial" w:eastAsia="黑体" w:cs="Arial"/>
          <w:color w:val="1C1C1C"/>
          <w:sz w:val="44"/>
          <w:szCs w:val="44"/>
        </w:rPr>
        <w:t>需求规格说明书</w:t>
      </w:r>
    </w:p>
    <w:p>
      <w:pPr>
        <w:spacing w:line="480" w:lineRule="auto"/>
        <w:ind w:right="180"/>
        <w:jc w:val="center"/>
        <w:rPr>
          <w:rFonts w:ascii="Arial" w:hAnsi="Arial" w:eastAsia="黑体" w:cs="Arial"/>
          <w:color w:val="1C1C1C"/>
          <w:sz w:val="44"/>
          <w:szCs w:val="44"/>
        </w:rPr>
      </w:pPr>
    </w:p>
    <w:p>
      <w:pPr>
        <w:spacing w:line="480" w:lineRule="auto"/>
        <w:ind w:right="180"/>
        <w:jc w:val="center"/>
        <w:rPr>
          <w:rFonts w:ascii="Arial" w:hAnsi="Arial" w:eastAsia="黑体" w:cs="Arial"/>
          <w:color w:val="1C1C1C"/>
          <w:sz w:val="44"/>
          <w:szCs w:val="44"/>
        </w:rPr>
      </w:pPr>
    </w:p>
    <w:p>
      <w:pPr>
        <w:rPr>
          <w:rFonts w:asciiTheme="minorEastAsia" w:hAnsiTheme="minorEastAsia" w:eastAsiaTheme="minorEastAsia"/>
          <w:sz w:val="30"/>
        </w:rPr>
      </w:pPr>
    </w:p>
    <w:p>
      <w:pPr>
        <w:rPr>
          <w:rFonts w:hint="eastAsia" w:asciiTheme="minorEastAsia" w:hAnsiTheme="minorEastAsia" w:eastAsiaTheme="minorEastAsia"/>
          <w:sz w:val="30"/>
        </w:rPr>
      </w:pPr>
    </w:p>
    <w:p>
      <w:pPr>
        <w:rPr>
          <w:rFonts w:hint="eastAsia" w:asciiTheme="minorEastAsia" w:hAnsiTheme="minorEastAsia" w:eastAsiaTheme="minorEastAsia"/>
          <w:sz w:val="30"/>
        </w:rPr>
      </w:pPr>
    </w:p>
    <w:p>
      <w:pPr>
        <w:rPr>
          <w:rFonts w:asciiTheme="minorEastAsia" w:hAnsiTheme="minorEastAsia" w:eastAsiaTheme="minorEastAsia"/>
          <w:sz w:val="30"/>
        </w:rPr>
      </w:pPr>
    </w:p>
    <w:p>
      <w:pPr>
        <w:rPr>
          <w:rFonts w:asciiTheme="minorEastAsia" w:hAnsiTheme="minorEastAsia" w:eastAsiaTheme="minorEastAsia"/>
          <w:sz w:val="30"/>
        </w:rPr>
      </w:pPr>
    </w:p>
    <w:p>
      <w:pPr>
        <w:ind w:left="1260" w:firstLine="420"/>
        <w:rPr>
          <w:rFonts w:asciiTheme="minorEastAsia" w:hAnsiTheme="minorEastAsia" w:eastAsiaTheme="minorEastAsia"/>
          <w:sz w:val="30"/>
        </w:rPr>
      </w:pPr>
      <w:r>
        <w:rPr>
          <w:rFonts w:hint="eastAsia" w:asciiTheme="minorEastAsia" w:hAnsiTheme="minorEastAsia" w:eastAsiaTheme="minorEastAsia"/>
          <w:sz w:val="30"/>
        </w:rPr>
        <w:t>编制：</w:t>
      </w:r>
      <w:r>
        <w:rPr>
          <w:rFonts w:hint="eastAsia" w:asciiTheme="minorEastAsia" w:hAnsiTheme="minorEastAsia" w:eastAsiaTheme="minorEastAsia"/>
          <w:sz w:val="30"/>
          <w:lang w:eastAsia="zh-CN"/>
        </w:rPr>
        <w:t>雷学广</w:t>
      </w:r>
      <w:r>
        <w:rPr>
          <w:rFonts w:hint="eastAsia" w:asciiTheme="minorEastAsia" w:hAnsiTheme="minorEastAsia" w:eastAsiaTheme="minorEastAsia"/>
          <w:sz w:val="30"/>
        </w:rPr>
        <w:t xml:space="preserve"> </w:t>
      </w:r>
      <w:r>
        <w:rPr>
          <w:rFonts w:asciiTheme="minorEastAsia" w:hAnsiTheme="minorEastAsia" w:eastAsiaTheme="minorEastAsia"/>
          <w:sz w:val="30"/>
        </w:rPr>
        <w:t xml:space="preserve"> </w:t>
      </w:r>
      <w:r>
        <w:rPr>
          <w:rFonts w:hint="eastAsia" w:asciiTheme="minorEastAsia" w:hAnsiTheme="minorEastAsia" w:eastAsiaTheme="minorEastAsia"/>
          <w:sz w:val="30"/>
        </w:rPr>
        <w:t xml:space="preserve"> </w:t>
      </w:r>
      <w:r>
        <w:rPr>
          <w:rFonts w:asciiTheme="minorEastAsia" w:hAnsiTheme="minorEastAsia" w:eastAsiaTheme="minorEastAsia"/>
          <w:sz w:val="30"/>
        </w:rPr>
        <w:t>201</w:t>
      </w:r>
      <w:r>
        <w:rPr>
          <w:rFonts w:hint="eastAsia" w:asciiTheme="minorEastAsia" w:hAnsiTheme="minorEastAsia" w:eastAsiaTheme="minorEastAsia"/>
          <w:sz w:val="30"/>
        </w:rPr>
        <w:t>9年0</w:t>
      </w:r>
      <w:r>
        <w:rPr>
          <w:rFonts w:asciiTheme="minorEastAsia" w:hAnsiTheme="minorEastAsia" w:eastAsiaTheme="minorEastAsia"/>
          <w:sz w:val="30"/>
        </w:rPr>
        <w:t>2</w:t>
      </w:r>
      <w:r>
        <w:rPr>
          <w:rFonts w:hint="eastAsia" w:asciiTheme="minorEastAsia" w:hAnsiTheme="minorEastAsia" w:eastAsiaTheme="minorEastAsia"/>
          <w:sz w:val="30"/>
        </w:rPr>
        <w:t>月20日</w:t>
      </w:r>
      <w:bookmarkStart w:id="60" w:name="_GoBack"/>
      <w:bookmarkEnd w:id="60"/>
    </w:p>
    <w:p>
      <w:pPr>
        <w:rPr>
          <w:rFonts w:asciiTheme="minorEastAsia" w:hAnsiTheme="minorEastAsia" w:eastAsiaTheme="minorEastAsia"/>
          <w:sz w:val="30"/>
        </w:rPr>
      </w:pP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 xml:space="preserve">审核：解文斌 </w:t>
      </w:r>
      <w:r>
        <w:rPr>
          <w:rFonts w:asciiTheme="minorEastAsia" w:hAnsiTheme="minorEastAsia" w:eastAsiaTheme="minorEastAsia"/>
          <w:sz w:val="30"/>
        </w:rPr>
        <w:t xml:space="preserve">  201</w:t>
      </w:r>
      <w:r>
        <w:rPr>
          <w:rFonts w:hint="eastAsia" w:asciiTheme="minorEastAsia" w:hAnsiTheme="minorEastAsia" w:eastAsiaTheme="minorEastAsia"/>
          <w:sz w:val="30"/>
        </w:rPr>
        <w:t>9年02月22日</w:t>
      </w:r>
    </w:p>
    <w:p>
      <w:pPr>
        <w:rPr>
          <w:rFonts w:asciiTheme="minorEastAsia" w:hAnsiTheme="minorEastAsia" w:eastAsiaTheme="minorEastAsia"/>
          <w:sz w:val="30"/>
        </w:rPr>
      </w:pP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ab/>
      </w:r>
      <w:r>
        <w:rPr>
          <w:rFonts w:hint="eastAsia" w:asciiTheme="minorEastAsia" w:hAnsiTheme="minorEastAsia" w:eastAsiaTheme="minorEastAsia"/>
          <w:sz w:val="30"/>
        </w:rPr>
        <w:t xml:space="preserve">批准：王绪章   </w:t>
      </w:r>
      <w:r>
        <w:rPr>
          <w:rFonts w:asciiTheme="minorEastAsia" w:hAnsiTheme="minorEastAsia" w:eastAsiaTheme="minorEastAsia"/>
          <w:sz w:val="30"/>
        </w:rPr>
        <w:t>201</w:t>
      </w:r>
      <w:r>
        <w:rPr>
          <w:rFonts w:hint="eastAsia" w:asciiTheme="minorEastAsia" w:hAnsiTheme="minorEastAsia" w:eastAsiaTheme="minorEastAsia"/>
          <w:sz w:val="30"/>
        </w:rPr>
        <w:t>9年02月22日</w:t>
      </w:r>
    </w:p>
    <w:p>
      <w:pPr>
        <w:spacing w:line="480" w:lineRule="auto"/>
        <w:ind w:right="180"/>
        <w:jc w:val="center"/>
        <w:rPr>
          <w:rFonts w:ascii="Arial" w:hAnsi="Arial" w:eastAsia="黑体" w:cs="Arial"/>
          <w:color w:val="1C1C1C"/>
          <w:sz w:val="44"/>
          <w:szCs w:val="44"/>
        </w:rPr>
      </w:pPr>
    </w:p>
    <w:p>
      <w:pPr>
        <w:widowControl/>
        <w:jc w:val="left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br w:type="page"/>
      </w:r>
    </w:p>
    <w:p>
      <w:pPr>
        <w:spacing w:line="276" w:lineRule="auto"/>
        <w:jc w:val="center"/>
        <w:rPr>
          <w:rFonts w:ascii="宋体" w:hAnsi="宋体" w:cs="Arial"/>
          <w:b/>
          <w:bCs/>
          <w:sz w:val="24"/>
        </w:rPr>
      </w:pPr>
    </w:p>
    <w:p>
      <w:pPr>
        <w:spacing w:line="276" w:lineRule="auto"/>
        <w:jc w:val="center"/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文档修订历史</w:t>
      </w:r>
    </w:p>
    <w:tbl>
      <w:tblPr>
        <w:tblStyle w:val="88"/>
        <w:tblW w:w="83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55"/>
        <w:gridCol w:w="1456"/>
        <w:gridCol w:w="39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版本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日期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作者</w:t>
            </w: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V1.0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  <w:lang w:val="en-US" w:eastAsia="zh-CN"/>
              </w:rPr>
              <w:t>8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20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hint="eastAsia" w:ascii="宋体" w:hAnsi="宋体" w:eastAsia="宋体" w:cs="Arial"/>
                <w:lang w:eastAsia="zh-CN"/>
              </w:rPr>
            </w:pPr>
            <w:r>
              <w:rPr>
                <w:rFonts w:hint="eastAsia" w:ascii="宋体" w:hAnsi="宋体" w:cs="Arial"/>
                <w:lang w:eastAsia="zh-CN"/>
              </w:rPr>
              <w:t>雷学广</w:t>
            </w: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V1.1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  <w:lang w:val="en-US" w:eastAsia="zh-CN"/>
              </w:rPr>
              <w:t>8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3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14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lang w:eastAsia="zh-CN"/>
              </w:rPr>
              <w:t>雷学广</w:t>
            </w: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新增身份证信息智能识别功能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V1.</w:t>
            </w:r>
            <w:r>
              <w:rPr>
                <w:rFonts w:hint="eastAsia" w:ascii="宋体" w:hAnsi="宋体" w:cs="Arial"/>
              </w:rPr>
              <w:t>2</w:t>
            </w: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  <w:lang w:val="en-US" w:eastAsia="zh-CN"/>
              </w:rPr>
              <w:t>8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3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20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lang w:eastAsia="zh-CN"/>
              </w:rPr>
              <w:t>雷学广</w:t>
            </w:r>
          </w:p>
        </w:tc>
        <w:tc>
          <w:tcPr>
            <w:tcW w:w="3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新增建行聚合支付通道</w:t>
            </w:r>
          </w:p>
        </w:tc>
      </w:tr>
    </w:tbl>
    <w:p>
      <w:pPr>
        <w:spacing w:before="156" w:beforeLines="50" w:line="276" w:lineRule="auto"/>
        <w:rPr>
          <w:rFonts w:ascii="宋体" w:hAnsi="宋体" w:cs="Arial"/>
          <w:b/>
          <w:bCs/>
          <w:sz w:val="32"/>
        </w:rPr>
      </w:pPr>
    </w:p>
    <w:p>
      <w:pPr>
        <w:spacing w:before="156" w:beforeLines="50" w:line="276" w:lineRule="auto"/>
        <w:ind w:left="336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 w:cs="Arial"/>
          <w:b/>
          <w:bCs/>
          <w:sz w:val="32"/>
        </w:rPr>
        <w:br w:type="page"/>
      </w:r>
      <w:r>
        <w:rPr>
          <w:rFonts w:ascii="宋体" w:hAnsi="宋体"/>
          <w:b/>
          <w:sz w:val="30"/>
          <w:szCs w:val="30"/>
          <w:lang w:val="zh-CN"/>
        </w:rPr>
        <w:t>目录</w:t>
      </w:r>
    </w:p>
    <w:p>
      <w:pPr>
        <w:pStyle w:val="5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"_Toc8226683" </w:instrText>
      </w:r>
      <w:r>
        <w:fldChar w:fldCharType="separate"/>
      </w:r>
      <w:r>
        <w:rPr>
          <w:rStyle w:val="93"/>
          <w:rFonts w:hint="eastAsia" w:ascii="Arial Unicode MS" w:hAnsi="Arial Unicode MS"/>
          <w:kern w:val="0"/>
        </w:rPr>
        <w:t>第一章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93"/>
          <w:rFonts w:hint="eastAsia"/>
        </w:rPr>
        <w:t>引言</w:t>
      </w:r>
      <w:r>
        <w:tab/>
      </w:r>
      <w:r>
        <w:fldChar w:fldCharType="begin"/>
      </w:r>
      <w:r>
        <w:instrText xml:space="preserve"> PAGEREF _Toc8226683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"_Toc8226684" </w:instrText>
      </w:r>
      <w:r>
        <w:fldChar w:fldCharType="separate"/>
      </w:r>
      <w:r>
        <w:rPr>
          <w:rStyle w:val="93"/>
          <w:rFonts w:eastAsia="黑体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目的</w:t>
      </w:r>
      <w:r>
        <w:tab/>
      </w:r>
      <w:r>
        <w:fldChar w:fldCharType="begin"/>
      </w:r>
      <w:r>
        <w:instrText xml:space="preserve"> PAGEREF _Toc8226684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"_Toc8226685" </w:instrText>
      </w:r>
      <w:r>
        <w:fldChar w:fldCharType="separate"/>
      </w:r>
      <w:r>
        <w:rPr>
          <w:rStyle w:val="93"/>
          <w:rFonts w:eastAsia="黑体"/>
        </w:rPr>
        <w:t>1.2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_Toc8226685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"_Toc8226686" </w:instrText>
      </w:r>
      <w:r>
        <w:fldChar w:fldCharType="separate"/>
      </w:r>
      <w:r>
        <w:rPr>
          <w:rStyle w:val="93"/>
          <w:rFonts w:eastAsia="黑体"/>
        </w:rPr>
        <w:t>1.3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_Toc8226686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"_Toc8226687" </w:instrText>
      </w:r>
      <w:r>
        <w:fldChar w:fldCharType="separate"/>
      </w:r>
      <w:r>
        <w:rPr>
          <w:rStyle w:val="93"/>
          <w:rFonts w:eastAsia="黑体"/>
        </w:rPr>
        <w:t>1.4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_Toc8226687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"_Toc8226688" </w:instrText>
      </w:r>
      <w:r>
        <w:fldChar w:fldCharType="separate"/>
      </w:r>
      <w:r>
        <w:rPr>
          <w:rStyle w:val="93"/>
          <w:rFonts w:hint="eastAsia" w:ascii="Arial Unicode MS" w:hAnsi="Arial Unicode MS"/>
          <w:kern w:val="0"/>
        </w:rPr>
        <w:t>第二章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93"/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_Toc8226688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"_Toc8226689" </w:instrText>
      </w:r>
      <w:r>
        <w:fldChar w:fldCharType="separate"/>
      </w:r>
      <w:r>
        <w:rPr>
          <w:rStyle w:val="93"/>
          <w:rFonts w:eastAsia="黑体"/>
        </w:rPr>
        <w:t>2.1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_Toc8226689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"_Toc8226690" </w:instrText>
      </w:r>
      <w:r>
        <w:fldChar w:fldCharType="separate"/>
      </w:r>
      <w:r>
        <w:rPr>
          <w:rStyle w:val="93"/>
          <w:rFonts w:eastAsia="黑体"/>
        </w:rPr>
        <w:t>2.2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产品平台</w:t>
      </w:r>
      <w:r>
        <w:tab/>
      </w:r>
      <w:r>
        <w:fldChar w:fldCharType="begin"/>
      </w:r>
      <w:r>
        <w:instrText xml:space="preserve"> PAGEREF _Toc8226690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"_Toc8226691" </w:instrText>
      </w:r>
      <w:r>
        <w:fldChar w:fldCharType="separate"/>
      </w:r>
      <w:r>
        <w:rPr>
          <w:rStyle w:val="93"/>
          <w:rFonts w:eastAsia="黑体"/>
        </w:rPr>
        <w:t>2.3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执行管理系统项目总体规划目标和业务规划</w:t>
      </w:r>
      <w:r>
        <w:tab/>
      </w:r>
      <w:r>
        <w:fldChar w:fldCharType="begin"/>
      </w:r>
      <w:r>
        <w:instrText xml:space="preserve"> PAGEREF _Toc8226691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"_Toc8226692" </w:instrText>
      </w:r>
      <w:r>
        <w:fldChar w:fldCharType="separate"/>
      </w:r>
      <w:r>
        <w:rPr>
          <w:rStyle w:val="93"/>
          <w:rFonts w:eastAsia="黑体"/>
        </w:rPr>
        <w:t>2.4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本期项目建设目标</w:t>
      </w:r>
      <w:r>
        <w:tab/>
      </w:r>
      <w:r>
        <w:fldChar w:fldCharType="begin"/>
      </w:r>
      <w:r>
        <w:instrText xml:space="preserve"> PAGEREF _Toc8226692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"_Toc8226693" </w:instrText>
      </w:r>
      <w:r>
        <w:fldChar w:fldCharType="separate"/>
      </w:r>
      <w:r>
        <w:rPr>
          <w:rStyle w:val="93"/>
          <w:rFonts w:eastAsia="黑体"/>
        </w:rPr>
        <w:t>2.5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用户角色和职责</w:t>
      </w:r>
      <w:r>
        <w:tab/>
      </w:r>
      <w:r>
        <w:fldChar w:fldCharType="begin"/>
      </w:r>
      <w:r>
        <w:instrText xml:space="preserve"> PAGEREF _Toc8226693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"_Toc8226694" </w:instrText>
      </w:r>
      <w:r>
        <w:fldChar w:fldCharType="separate"/>
      </w:r>
      <w:r>
        <w:rPr>
          <w:rStyle w:val="93"/>
          <w:rFonts w:hint="eastAsia" w:ascii="Arial Unicode MS" w:hAnsi="Arial Unicode MS"/>
          <w:kern w:val="0"/>
        </w:rPr>
        <w:t>第三章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93"/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_Toc8226694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"_Toc8226695" </w:instrText>
      </w:r>
      <w:r>
        <w:fldChar w:fldCharType="separate"/>
      </w:r>
      <w:r>
        <w:rPr>
          <w:rStyle w:val="93"/>
          <w:rFonts w:eastAsia="黑体"/>
        </w:rPr>
        <w:t>3.1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功能模块</w:t>
      </w:r>
      <w:r>
        <w:tab/>
      </w:r>
      <w:r>
        <w:fldChar w:fldCharType="begin"/>
      </w:r>
      <w:r>
        <w:instrText xml:space="preserve"> PAGEREF _Toc8226695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"_Toc8226696" </w:instrText>
      </w:r>
      <w:r>
        <w:fldChar w:fldCharType="separate"/>
      </w:r>
      <w:r>
        <w:rPr>
          <w:rStyle w:val="93"/>
          <w:rFonts w:eastAsia="黑体"/>
        </w:rPr>
        <w:t>3.2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系统架构</w:t>
      </w:r>
      <w:r>
        <w:tab/>
      </w:r>
      <w:r>
        <w:fldChar w:fldCharType="begin"/>
      </w:r>
      <w:r>
        <w:instrText xml:space="preserve"> PAGEREF _Toc8226696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"_Toc8226697" </w:instrText>
      </w:r>
      <w:r>
        <w:fldChar w:fldCharType="separate"/>
      </w:r>
      <w:r>
        <w:rPr>
          <w:rStyle w:val="93"/>
          <w:rFonts w:eastAsia="黑体"/>
        </w:rPr>
        <w:t>3.3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需求详细描述</w:t>
      </w:r>
      <w:r>
        <w:tab/>
      </w:r>
      <w:r>
        <w:fldChar w:fldCharType="begin"/>
      </w:r>
      <w:r>
        <w:instrText xml:space="preserve"> PAGEREF _Toc8226697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"_Toc8226698" </w:instrText>
      </w:r>
      <w:r>
        <w:fldChar w:fldCharType="separate"/>
      </w:r>
      <w:r>
        <w:rPr>
          <w:rStyle w:val="93"/>
          <w:rFonts w:eastAsia="黑体"/>
        </w:rPr>
        <w:t>3.3.1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首页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_Toc8226698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5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"_Toc8226699" </w:instrText>
      </w:r>
      <w:r>
        <w:fldChar w:fldCharType="separate"/>
      </w:r>
      <w:r>
        <w:rPr>
          <w:rStyle w:val="93"/>
          <w:rFonts w:eastAsia="黑体"/>
        </w:rPr>
        <w:t>3.3.2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发现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_Toc8226699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13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"_Toc8226700" </w:instrText>
      </w:r>
      <w:r>
        <w:fldChar w:fldCharType="separate"/>
      </w:r>
      <w:r>
        <w:rPr>
          <w:rStyle w:val="93"/>
          <w:rFonts w:eastAsia="黑体"/>
        </w:rPr>
        <w:t>3.3.3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个人中心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_Toc8226700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15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"_Toc8226701" </w:instrText>
      </w:r>
      <w:r>
        <w:fldChar w:fldCharType="separate"/>
      </w:r>
      <w:r>
        <w:rPr>
          <w:rStyle w:val="93"/>
          <w:rFonts w:eastAsia="黑体"/>
        </w:rPr>
        <w:t>3.3.4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后台管理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_Toc8226701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19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5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"_Toc8226702" </w:instrText>
      </w:r>
      <w:r>
        <w:fldChar w:fldCharType="separate"/>
      </w:r>
      <w:r>
        <w:rPr>
          <w:rStyle w:val="93"/>
          <w:rFonts w:hint="eastAsia" w:ascii="Arial Unicode MS" w:hAnsi="Arial Unicode MS"/>
          <w:kern w:val="0"/>
        </w:rPr>
        <w:t>第四章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93"/>
          <w:rFonts w:hint="eastAsia"/>
        </w:rPr>
        <w:t>接口</w:t>
      </w:r>
      <w:r>
        <w:tab/>
      </w:r>
      <w:r>
        <w:fldChar w:fldCharType="begin"/>
      </w:r>
      <w:r>
        <w:instrText xml:space="preserve"> PAGEREF _Toc8226702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"_Toc8226703" </w:instrText>
      </w:r>
      <w:r>
        <w:fldChar w:fldCharType="separate"/>
      </w:r>
      <w:r>
        <w:rPr>
          <w:rStyle w:val="93"/>
          <w:rFonts w:eastAsia="黑体"/>
        </w:rPr>
        <w:t>4.1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接口参考资料</w:t>
      </w:r>
      <w:r>
        <w:tab/>
      </w:r>
      <w:r>
        <w:fldChar w:fldCharType="begin"/>
      </w:r>
      <w:r>
        <w:instrText xml:space="preserve"> PAGEREF _Toc8226703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4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"_Toc8226704" </w:instrText>
      </w:r>
      <w:r>
        <w:fldChar w:fldCharType="separate"/>
      </w:r>
      <w:r>
        <w:rPr>
          <w:rStyle w:val="93"/>
          <w:rFonts w:eastAsia="黑体"/>
        </w:rPr>
        <w:t>4.2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93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_Toc8226704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"_Toc8226705" </w:instrText>
      </w:r>
      <w:r>
        <w:fldChar w:fldCharType="separate"/>
      </w:r>
      <w:r>
        <w:rPr>
          <w:rStyle w:val="93"/>
          <w:rFonts w:eastAsia="黑体"/>
        </w:rPr>
        <w:t>4.2.1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与浪潮接口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_Toc8226705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24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"_Toc8226706" </w:instrText>
      </w:r>
      <w:r>
        <w:fldChar w:fldCharType="separate"/>
      </w:r>
      <w:r>
        <w:rPr>
          <w:rStyle w:val="93"/>
          <w:rFonts w:eastAsia="黑体"/>
        </w:rPr>
        <w:t>4.2.2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与规则系统接口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_Toc8226706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26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74"/>
        <w:rPr>
          <w:rStyle w:val="93"/>
          <w:rFonts w:eastAsia="黑体"/>
        </w:rPr>
      </w:pPr>
      <w:r>
        <w:fldChar w:fldCharType="begin"/>
      </w:r>
      <w:r>
        <w:instrText xml:space="preserve"> HYPERLINK \l "_Toc8226707" </w:instrText>
      </w:r>
      <w:r>
        <w:fldChar w:fldCharType="separate"/>
      </w:r>
      <w:r>
        <w:rPr>
          <w:rStyle w:val="93"/>
          <w:rFonts w:eastAsia="黑体"/>
        </w:rPr>
        <w:t>4.2.3</w:t>
      </w:r>
      <w:r>
        <w:rPr>
          <w:rStyle w:val="93"/>
          <w:rFonts w:eastAsia="黑体"/>
        </w:rPr>
        <w:tab/>
      </w:r>
      <w:r>
        <w:rPr>
          <w:rStyle w:val="93"/>
          <w:rFonts w:hint="eastAsia" w:eastAsia="黑体"/>
        </w:rPr>
        <w:t>与</w:t>
      </w:r>
      <w:r>
        <w:rPr>
          <w:rStyle w:val="93"/>
          <w:rFonts w:eastAsia="黑体"/>
        </w:rPr>
        <w:t>HR/OA</w:t>
      </w:r>
      <w:r>
        <w:rPr>
          <w:rStyle w:val="93"/>
          <w:rFonts w:hint="eastAsia" w:eastAsia="黑体"/>
        </w:rPr>
        <w:t>系统接口</w:t>
      </w:r>
      <w:r>
        <w:rPr>
          <w:rStyle w:val="93"/>
          <w:rFonts w:eastAsia="黑体"/>
        </w:rPr>
        <w:tab/>
      </w:r>
      <w:r>
        <w:rPr>
          <w:rStyle w:val="93"/>
          <w:rFonts w:eastAsia="黑体"/>
        </w:rPr>
        <w:fldChar w:fldCharType="begin"/>
      </w:r>
      <w:r>
        <w:rPr>
          <w:rStyle w:val="93"/>
          <w:rFonts w:eastAsia="黑体"/>
        </w:rPr>
        <w:instrText xml:space="preserve"> PAGEREF _Toc8226707 \h </w:instrText>
      </w:r>
      <w:r>
        <w:rPr>
          <w:rStyle w:val="93"/>
          <w:rFonts w:eastAsia="黑体"/>
        </w:rPr>
        <w:fldChar w:fldCharType="separate"/>
      </w:r>
      <w:r>
        <w:rPr>
          <w:rStyle w:val="93"/>
          <w:rFonts w:eastAsia="黑体"/>
        </w:rPr>
        <w:t>26</w:t>
      </w:r>
      <w:r>
        <w:rPr>
          <w:rStyle w:val="93"/>
          <w:rFonts w:eastAsia="黑体"/>
        </w:rPr>
        <w:fldChar w:fldCharType="end"/>
      </w:r>
      <w:r>
        <w:rPr>
          <w:rStyle w:val="93"/>
          <w:rFonts w:eastAsia="黑体"/>
        </w:rPr>
        <w:fldChar w:fldCharType="end"/>
      </w:r>
    </w:p>
    <w:p>
      <w:pPr>
        <w:pStyle w:val="5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"_Toc8226708" </w:instrText>
      </w:r>
      <w:r>
        <w:fldChar w:fldCharType="separate"/>
      </w:r>
      <w:r>
        <w:rPr>
          <w:rStyle w:val="93"/>
          <w:rFonts w:hint="eastAsia" w:ascii="Arial Unicode MS" w:hAnsi="Arial Unicode MS"/>
          <w:kern w:val="0"/>
        </w:rPr>
        <w:t>第五章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93"/>
          <w:rFonts w:hint="eastAsia"/>
        </w:rPr>
        <w:t>非功能性需求</w:t>
      </w:r>
      <w:r>
        <w:tab/>
      </w:r>
      <w:r>
        <w:fldChar w:fldCharType="begin"/>
      </w:r>
      <w:r>
        <w:instrText xml:space="preserve"> PAGEREF _Toc8226708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  <w:lang w:val="zh-CN"/>
        </w:rPr>
        <w:fldChar w:fldCharType="end"/>
      </w:r>
    </w:p>
    <w:p>
      <w:pPr>
        <w:spacing w:line="276" w:lineRule="auto"/>
        <w:rPr>
          <w:rFonts w:ascii="宋体" w:hAnsi="宋体" w:cs="Arial"/>
          <w:b/>
          <w:bCs/>
          <w:sz w:val="24"/>
        </w:rPr>
      </w:pPr>
    </w:p>
    <w:p>
      <w:pPr>
        <w:spacing w:before="156" w:beforeLines="50" w:line="276" w:lineRule="auto"/>
        <w:rPr>
          <w:rFonts w:ascii="宋体" w:hAnsi="宋体" w:cs="Arial"/>
          <w:sz w:val="10"/>
        </w:rPr>
      </w:pPr>
      <w:r>
        <w:rPr>
          <w:rFonts w:ascii="宋体" w:hAnsi="宋体" w:cs="Arial"/>
          <w:sz w:val="24"/>
        </w:rPr>
        <w:br w:type="page"/>
      </w:r>
    </w:p>
    <w:p>
      <w:pPr>
        <w:pStyle w:val="3"/>
      </w:pPr>
      <w:bookmarkStart w:id="0" w:name="_Toc291450155"/>
      <w:bookmarkStart w:id="1" w:name="_Toc201123453"/>
      <w:bookmarkStart w:id="2" w:name="_Toc8226683"/>
      <w:bookmarkStart w:id="3" w:name="_Toc188096473"/>
      <w:r>
        <w:rPr>
          <w:rFonts w:hint="eastAsia"/>
        </w:rPr>
        <w:t>引言</w:t>
      </w:r>
      <w:bookmarkEnd w:id="0"/>
      <w:bookmarkEnd w:id="1"/>
      <w:bookmarkEnd w:id="2"/>
      <w:bookmarkEnd w:id="3"/>
    </w:p>
    <w:p>
      <w:pPr>
        <w:pStyle w:val="4"/>
        <w:spacing w:line="276" w:lineRule="auto"/>
        <w:rPr>
          <w:rFonts w:ascii="宋体" w:hAnsi="宋体"/>
        </w:rPr>
      </w:pPr>
      <w:bookmarkStart w:id="4" w:name="_Toc201123454"/>
      <w:bookmarkStart w:id="5" w:name="_Toc291450156"/>
      <w:bookmarkStart w:id="6" w:name="_Toc8226684"/>
      <w:bookmarkStart w:id="7" w:name="_Toc188096474"/>
      <w:r>
        <w:rPr>
          <w:rFonts w:hint="eastAsia" w:ascii="宋体" w:hAnsi="宋体"/>
        </w:rPr>
        <w:t>目的</w:t>
      </w:r>
      <w:bookmarkEnd w:id="4"/>
      <w:bookmarkEnd w:id="5"/>
      <w:bookmarkEnd w:id="6"/>
      <w:bookmarkEnd w:id="7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收集大兴掌上医院APP系统的项目建设要求。</w:t>
      </w:r>
    </w:p>
    <w:p>
      <w:pPr>
        <w:pStyle w:val="4"/>
        <w:spacing w:line="276" w:lineRule="auto"/>
        <w:rPr>
          <w:rFonts w:ascii="宋体" w:hAnsi="宋体"/>
        </w:rPr>
      </w:pPr>
      <w:bookmarkStart w:id="8" w:name="_Toc291450157"/>
      <w:bookmarkStart w:id="9" w:name="_Toc8226685"/>
      <w:r>
        <w:rPr>
          <w:rFonts w:hint="eastAsia" w:ascii="宋体" w:hAnsi="宋体"/>
        </w:rPr>
        <w:t>适用范围</w:t>
      </w:r>
      <w:bookmarkEnd w:id="8"/>
      <w:bookmarkEnd w:id="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大兴掌上医院APP系统用户需求说明，适用于本次项目。</w:t>
      </w:r>
    </w:p>
    <w:p>
      <w:pPr>
        <w:pStyle w:val="4"/>
        <w:spacing w:line="276" w:lineRule="auto"/>
        <w:rPr>
          <w:rFonts w:ascii="宋体" w:hAnsi="宋体"/>
        </w:rPr>
      </w:pPr>
      <w:bookmarkStart w:id="10" w:name="_Toc8226686"/>
      <w:bookmarkStart w:id="11" w:name="_Toc291450158"/>
      <w:r>
        <w:rPr>
          <w:rFonts w:hint="eastAsia" w:ascii="宋体" w:hAnsi="宋体"/>
        </w:rPr>
        <w:t>读者对象</w:t>
      </w:r>
      <w:bookmarkEnd w:id="10"/>
      <w:bookmarkEnd w:id="11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大兴掌上医院APP系统项目组成员、大兴云医联合执行管理项目组。</w:t>
      </w:r>
    </w:p>
    <w:p>
      <w:pPr>
        <w:pStyle w:val="4"/>
        <w:spacing w:line="276" w:lineRule="auto"/>
        <w:rPr>
          <w:rFonts w:ascii="宋体" w:hAnsi="宋体"/>
        </w:rPr>
      </w:pPr>
      <w:bookmarkStart w:id="12" w:name="_Toc8226687"/>
      <w:bookmarkStart w:id="13" w:name="_Toc291450159"/>
      <w:r>
        <w:rPr>
          <w:rFonts w:hint="eastAsia" w:ascii="宋体" w:hAnsi="宋体"/>
        </w:rPr>
        <w:t>参考资料</w:t>
      </w:r>
      <w:bookmarkEnd w:id="12"/>
      <w:bookmarkEnd w:id="13"/>
    </w:p>
    <w:tbl>
      <w:tblPr>
        <w:tblStyle w:val="88"/>
        <w:tblW w:w="7797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118"/>
        <w:gridCol w:w="14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资料名称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单位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《健康一体机接口文档》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Arial"/>
              </w:rPr>
              <w:t>湖南超能机器人技术有限公司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</w:rPr>
              <w:t>9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《医院管理HIS系统操作文档》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华医金良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</w:rPr>
              <w:t>9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/>
                <w:szCs w:val="21"/>
              </w:rPr>
              <w:t>《国务院办公厅关于促进“互联网＋医疗健康”发展的意见》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国务院办公厅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</w:rPr>
              <w:t>9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《建行SDK接口模式文档》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建设银行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</w:t>
            </w:r>
            <w:r>
              <w:rPr>
                <w:rFonts w:hint="eastAsia" w:ascii="宋体" w:hAnsi="宋体" w:cs="Arial"/>
              </w:rPr>
              <w:t>9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3</w:t>
            </w:r>
            <w:r>
              <w:rPr>
                <w:rFonts w:ascii="宋体" w:hAnsi="宋体" w:cs="Arial"/>
              </w:rPr>
              <w:t>-</w:t>
            </w:r>
            <w:r>
              <w:rPr>
                <w:rFonts w:hint="eastAsia" w:ascii="宋体" w:hAnsi="宋体" w:cs="Arial"/>
              </w:rPr>
              <w:t>19</w:t>
            </w:r>
          </w:p>
        </w:tc>
      </w:tr>
    </w:tbl>
    <w:p>
      <w:pPr>
        <w:pStyle w:val="3"/>
      </w:pPr>
      <w:bookmarkStart w:id="14" w:name="_Toc291450161"/>
      <w:bookmarkStart w:id="15" w:name="_Toc8226688"/>
      <w:r>
        <w:rPr>
          <w:rFonts w:hint="eastAsia"/>
        </w:rPr>
        <w:t>系统概述</w:t>
      </w:r>
      <w:bookmarkEnd w:id="14"/>
      <w:bookmarkEnd w:id="15"/>
    </w:p>
    <w:p>
      <w:pPr>
        <w:pStyle w:val="4"/>
        <w:tabs>
          <w:tab w:val="left" w:pos="756"/>
        </w:tabs>
        <w:spacing w:line="276" w:lineRule="auto"/>
        <w:rPr>
          <w:rFonts w:ascii="宋体" w:hAnsi="宋体"/>
        </w:rPr>
      </w:pPr>
      <w:bookmarkStart w:id="16" w:name="_toc429"/>
      <w:bookmarkEnd w:id="16"/>
      <w:bookmarkStart w:id="17" w:name="_Toc291450162"/>
      <w:bookmarkStart w:id="18" w:name="_Toc8226689"/>
      <w:r>
        <w:rPr>
          <w:rFonts w:hint="eastAsia" w:ascii="宋体" w:hAnsi="宋体"/>
        </w:rPr>
        <w:t>项目背景</w:t>
      </w:r>
      <w:bookmarkEnd w:id="17"/>
      <w:bookmarkEnd w:id="18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湖南大兴云医网络科技有限公司成立于2016年3月，注册资金5000万元，隶属于湖南兴旺集团。作为长沙高科技移动互联网医疗公司，我们紧紧围绕打造“大兴云医”企业品牌、成就“大爱兴邦 云鉴医心”的核心价值理念，坚持践行“让天下没有难看的病”的企业宗旨，致力于移动互联网与医疗健康的融通变革，积极推动分级诊疗、医生多点执业的落地实施，让医生更好地发挥自身水平与价值，让患者得到真正的便利与实惠，努力解决老百姓看病难、看病烦、看病贵等问题，为深化中国医疗体系改革贡献力量。 提供医院APP门户建设，涵盖线上沟通、私人医生、排班考勤、挂号、收费、住院管理等一系列覆盖诊前、诊中、诊后的线上线下一体化医院信息化解决方案，促进优质医疗资源的共享，充分利用现代互联网信息技术，为群众提供安全、有效、方便、价廉的诊疗服务。</w:t>
      </w:r>
    </w:p>
    <w:p>
      <w:pPr>
        <w:pStyle w:val="4"/>
        <w:spacing w:line="276" w:lineRule="auto"/>
        <w:rPr>
          <w:rFonts w:ascii="宋体" w:hAnsi="宋体"/>
        </w:rPr>
      </w:pPr>
      <w:bookmarkStart w:id="19" w:name="_Toc8226690"/>
      <w:r>
        <w:rPr>
          <w:rFonts w:hint="eastAsia" w:ascii="宋体" w:hAnsi="宋体"/>
        </w:rPr>
        <w:t>产品平台</w:t>
      </w:r>
      <w:bookmarkEnd w:id="1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产品提供：支持安卓（Android）和苹果(Ios)两个版本，P两个版本适应不同手机操作系统，产品做到功能统一、操作统一。提供自动检测更新功能。PC端提供网站管理后台。</w:t>
      </w:r>
    </w:p>
    <w:p/>
    <w:p>
      <w:pPr>
        <w:pStyle w:val="4"/>
        <w:tabs>
          <w:tab w:val="left" w:pos="756"/>
        </w:tabs>
        <w:spacing w:line="276" w:lineRule="auto"/>
        <w:rPr>
          <w:rFonts w:ascii="宋体" w:hAnsi="宋体"/>
        </w:rPr>
      </w:pPr>
      <w:bookmarkStart w:id="20" w:name="_toc431"/>
      <w:bookmarkEnd w:id="20"/>
      <w:bookmarkStart w:id="21" w:name="_Toc291450163"/>
      <w:bookmarkStart w:id="22" w:name="_Toc8226691"/>
      <w:r>
        <w:rPr>
          <w:rFonts w:hint="eastAsia" w:ascii="宋体" w:hAnsi="宋体"/>
        </w:rPr>
        <w:t>执行管理系统项目总体规划目标</w:t>
      </w:r>
      <w:bookmarkEnd w:id="21"/>
      <w:r>
        <w:rPr>
          <w:rFonts w:hint="eastAsia" w:ascii="宋体" w:hAnsi="宋体"/>
        </w:rPr>
        <w:t>和业务规划</w:t>
      </w:r>
      <w:bookmarkEnd w:id="22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线上APP推广，将医院、基层医疗机构、私人诊所的用户引流到线上，通过线上挂号、医患互动、智能设备、健康教育、线上活动策划等运营手段，提高医院和医生的知名度。提供用户便捷，激活用户的健康方面的消费。</w:t>
      </w:r>
    </w:p>
    <w:p>
      <w:pPr>
        <w:pStyle w:val="4"/>
        <w:tabs>
          <w:tab w:val="left" w:pos="756"/>
        </w:tabs>
        <w:spacing w:line="276" w:lineRule="auto"/>
        <w:rPr>
          <w:rFonts w:ascii="宋体" w:hAnsi="宋体"/>
        </w:rPr>
      </w:pPr>
      <w:bookmarkStart w:id="23" w:name="_Toc8226692"/>
      <w:r>
        <w:rPr>
          <w:rFonts w:hint="eastAsia" w:ascii="宋体" w:hAnsi="宋体"/>
        </w:rPr>
        <w:t>本期项目建设目标</w:t>
      </w:r>
      <w:bookmarkEnd w:id="23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利用先进的移动互联网、云计算、物联网等新技术，为用户提供预约挂号、健康咨询、健康管理、慢病管理、健康档案、医患沟通、病友交流等服务；为医院提供</w:t>
      </w:r>
      <w:r>
        <w:rPr>
          <w:rFonts w:ascii="宋体" w:hAnsi="宋体"/>
          <w:szCs w:val="21"/>
        </w:rPr>
        <w:t>app</w:t>
      </w:r>
      <w:r>
        <w:rPr>
          <w:rFonts w:hint="eastAsia" w:ascii="宋体" w:hAnsi="宋体"/>
          <w:szCs w:val="21"/>
        </w:rPr>
        <w:t>门户开发和建设，为医生提供提供医学资讯、病历讨论、线上沟通、预约管理同时帮助医疗机构实现院内管理移动化。通过监测家庭成员的健康信息、进行数据模型的分析、为用户提供定制化的健康管理方案，从而形成健康的生活习惯。从血压、血糖、睡眠、运动、体重、体温等多个维度综合评估用户的健康，更专业更贴心。监测数据实时上传，自动生成全程全生命周期的综合报告，健康专家会根据用户的检测数据给予专业健康指导。</w:t>
      </w:r>
    </w:p>
    <w:p>
      <w:pPr>
        <w:pStyle w:val="4"/>
        <w:spacing w:line="276" w:lineRule="auto"/>
        <w:rPr>
          <w:rFonts w:ascii="宋体" w:hAnsi="宋体"/>
        </w:rPr>
      </w:pPr>
      <w:bookmarkStart w:id="24" w:name="_Toc8226693"/>
      <w:bookmarkStart w:id="25" w:name="_Toc291450164"/>
      <w:r>
        <w:rPr>
          <w:rFonts w:hint="eastAsia" w:ascii="宋体" w:hAnsi="宋体"/>
        </w:rPr>
        <w:t>用户角色和职责</w:t>
      </w:r>
      <w:bookmarkEnd w:id="24"/>
      <w:bookmarkEnd w:id="25"/>
    </w:p>
    <w:tbl>
      <w:tblPr>
        <w:tblStyle w:val="88"/>
        <w:tblW w:w="850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9CCFF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角色名称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职责描术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医院分管业务副院长及科室主任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提出业务需求、确认需求、需求变更审批。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大兴掌上医院APP项目经理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项目管控、需求调研、业务需求收集、IT需求、沟通联络人。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项目开发人员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系统设计、开发、单元测试。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测试人员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集成测试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科室医生</w:t>
            </w:r>
          </w:p>
        </w:tc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功能测试</w:t>
            </w:r>
          </w:p>
        </w:tc>
      </w:tr>
    </w:tbl>
    <w:p>
      <w:pPr>
        <w:pStyle w:val="3"/>
        <w:spacing w:before="468" w:beforeLines="150" w:after="468" w:afterLines="150"/>
        <w:ind w:left="641" w:hanging="431"/>
      </w:pPr>
      <w:bookmarkStart w:id="26" w:name="_toc433"/>
      <w:bookmarkEnd w:id="26"/>
      <w:bookmarkStart w:id="27" w:name="_Toc8226694"/>
      <w:bookmarkStart w:id="28" w:name="_Toc291450165"/>
      <w:r>
        <w:rPr>
          <w:rFonts w:hint="eastAsia"/>
        </w:rPr>
        <w:t>功能需求</w:t>
      </w:r>
      <w:bookmarkEnd w:id="27"/>
      <w:bookmarkEnd w:id="28"/>
    </w:p>
    <w:p>
      <w:pPr>
        <w:pStyle w:val="4"/>
        <w:tabs>
          <w:tab w:val="left" w:pos="756"/>
        </w:tabs>
        <w:spacing w:line="276" w:lineRule="auto"/>
        <w:rPr>
          <w:rFonts w:ascii="宋体" w:hAnsi="宋体"/>
        </w:rPr>
      </w:pPr>
      <w:bookmarkStart w:id="29" w:name="_toc434"/>
      <w:bookmarkEnd w:id="29"/>
      <w:bookmarkStart w:id="30" w:name="_Toc291450166"/>
      <w:bookmarkStart w:id="31" w:name="_Toc8226695"/>
      <w:r>
        <w:rPr>
          <w:rFonts w:hint="eastAsia" w:ascii="宋体" w:hAnsi="宋体"/>
        </w:rPr>
        <w:t>功能</w:t>
      </w:r>
      <w:bookmarkEnd w:id="30"/>
      <w:r>
        <w:rPr>
          <w:rFonts w:hint="eastAsia" w:ascii="宋体" w:hAnsi="宋体"/>
        </w:rPr>
        <w:t>模块</w:t>
      </w:r>
      <w:bookmarkEnd w:id="31"/>
    </w:p>
    <w:p>
      <w:r>
        <w:drawing>
          <wp:inline distT="0" distB="0" distL="0" distR="0">
            <wp:extent cx="6042660" cy="4699000"/>
            <wp:effectExtent l="0" t="0" r="0" b="635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73" cy="47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rPr>
          <w:rFonts w:ascii="宋体" w:hAnsi="宋体"/>
          <w:sz w:val="24"/>
          <w:szCs w:val="24"/>
        </w:rPr>
      </w:pPr>
      <w:bookmarkStart w:id="32" w:name="_Toc8226696"/>
      <w:bookmarkStart w:id="33" w:name="_Toc291450167"/>
      <w:r>
        <w:rPr>
          <w:rFonts w:hint="eastAsia" w:ascii="宋体" w:hAnsi="宋体"/>
          <w:sz w:val="24"/>
          <w:szCs w:val="24"/>
        </w:rPr>
        <w:t>系统架构</w:t>
      </w:r>
      <w:bookmarkEnd w:id="32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包括IT架构和业务功能架构，在设计架构时，须考虑其</w:t>
      </w:r>
      <w:r>
        <w:rPr>
          <w:rFonts w:ascii="宋体" w:hAnsi="宋体"/>
          <w:szCs w:val="21"/>
        </w:rPr>
        <w:t>可扩展性、可靠性、</w:t>
      </w:r>
      <w:r>
        <w:rPr>
          <w:rFonts w:hint="eastAsia" w:ascii="宋体" w:hAnsi="宋体"/>
          <w:szCs w:val="21"/>
        </w:rPr>
        <w:t>健壮</w:t>
      </w:r>
      <w:r>
        <w:rPr>
          <w:rFonts w:ascii="宋体" w:hAnsi="宋体"/>
          <w:szCs w:val="21"/>
        </w:rPr>
        <w:t>性、灵活性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性能</w:t>
      </w:r>
      <w:r>
        <w:rPr>
          <w:rFonts w:hint="eastAsia" w:ascii="宋体" w:hAnsi="宋体"/>
          <w:szCs w:val="21"/>
        </w:rPr>
        <w:t>。</w:t>
      </w:r>
      <w:bookmarkEnd w:id="33"/>
    </w:p>
    <w:p>
      <w:pPr>
        <w:pStyle w:val="4"/>
        <w:spacing w:line="276" w:lineRule="auto"/>
        <w:rPr>
          <w:rFonts w:ascii="宋体" w:hAnsi="宋体"/>
        </w:rPr>
      </w:pPr>
      <w:bookmarkStart w:id="34" w:name="_toc436"/>
      <w:bookmarkEnd w:id="34"/>
      <w:bookmarkStart w:id="35" w:name="_Toc291450168"/>
      <w:bookmarkStart w:id="36" w:name="_Toc8226697"/>
      <w:r>
        <w:rPr>
          <w:rFonts w:hint="eastAsia" w:ascii="宋体" w:hAnsi="宋体"/>
        </w:rPr>
        <w:t>需求详细描述</w:t>
      </w:r>
      <w:bookmarkEnd w:id="35"/>
      <w:bookmarkEnd w:id="36"/>
    </w:p>
    <w:p>
      <w:pPr>
        <w:pStyle w:val="5"/>
        <w:spacing w:line="276" w:lineRule="auto"/>
        <w:rPr>
          <w:rFonts w:ascii="宋体" w:hAnsi="宋体" w:cs="Arial"/>
        </w:rPr>
      </w:pPr>
      <w:r>
        <w:rPr>
          <w:rFonts w:hint="eastAsia" w:ascii="宋体" w:hAnsi="宋体" w:cs="Arial"/>
        </w:rPr>
        <w:t>注册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P1-01-01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填写登录账号、密码、确认密码、姓名、手机号进行注册。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密码必须大于6位的数字字母组合，需要手机号短信验证后提交注册，验证码有效时间控制在60秒，显示60秒倒计时。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pStyle w:val="5"/>
        <w:spacing w:line="276" w:lineRule="auto"/>
        <w:rPr>
          <w:rFonts w:ascii="宋体" w:hAnsi="宋体" w:cs="Arial"/>
        </w:rPr>
      </w:pPr>
      <w:bookmarkStart w:id="37" w:name="_Toc8226698"/>
      <w:r>
        <w:rPr>
          <w:rFonts w:hint="eastAsia" w:ascii="宋体" w:hAnsi="宋体" w:cs="Arial"/>
        </w:rPr>
        <w:t>首页</w:t>
      </w:r>
      <w:bookmarkEnd w:id="37"/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切换医院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P1-02-01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支持三种方式切换医院：</w:t>
            </w:r>
          </w:p>
          <w:p>
            <w:pPr>
              <w:pStyle w:val="10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根据地理位置显示附近的诊所，进行选择，提供一键呼叫和线上咨询；</w:t>
            </w:r>
          </w:p>
          <w:p>
            <w:pPr>
              <w:pStyle w:val="10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根据医院首字母序号选择医院，提供根据医院名称模糊查找；</w:t>
            </w:r>
          </w:p>
          <w:p>
            <w:pPr>
              <w:pStyle w:val="10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根据医院级别和类型选择医院；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地理位置显示诊所需要用户授权获取地理位置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根据选择的医院切换医院的门户信息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不同诊所的门户的功能模块有所不同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75885" cy="4213860"/>
                  <wp:effectExtent l="0" t="0" r="5715" b="0"/>
                  <wp:docPr id="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231" cy="421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咨询医生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P1-02-02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根据科室选择医，进入医生主页，进行图文视频沟通。含收费和免费模式，收费模式支持在线支付。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医生开启了在线问诊功能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根据选择的医院切换医院的门户信息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20640" cy="3840480"/>
                  <wp:effectExtent l="0" t="0" r="3810" b="7620"/>
                  <wp:docPr id="1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803" cy="384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私人医生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P1-02-03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可选择医院的医生进行私人医生服务签约。签约录入信息含：姓名、性别、年龄、联系电话、现居住地、上传份证正反面图片，并支持身份证智能识别。签约用户可以和医生进行一对一视音频问诊、医生可以进行线上医嘱下达、健康管理等功能，方便患者足不出户并可享受</w:t>
            </w:r>
            <w:r>
              <w:rPr>
                <w:rFonts w:hint="eastAsia"/>
              </w:rPr>
              <w:t>挂号预约、医生和护士上门服务。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是否进行签约由医生审核。审核后，用户进行支付完成签约。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用户进行在线支付，需开通微信、支付宝、建行支付功能。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支付金额存入我司在建行开通的商户对公账户中，提供支付对账结算功能。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70170" cy="3569970"/>
                  <wp:effectExtent l="0" t="0" r="0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897" cy="3574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在线支付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P1-02-04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支持建行聚合支付，根据建行提供的SDK接口文档进行开发。自行开发建行流水日结对账功能；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每天凌晨1点请求建行提供的接口进行当日支付流水明细采集，并与本地业务数据进行笔数和总金额核对，如果不一致，则进行明细数对账，对账结果含：本地有业务流水建行无对应支付流水；建行有支付流水本地无对应流水；本地和建行支付流水一致但是金额不一致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用户开通了微信、支付宝、建行钱包功能。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支付金额存入我司在建行开通的商户对公账户中。对账不一致的情况，由专管财务进行登记，追溯问题原因；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参考建行“SDK接口模式文档”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52390" cy="3204210"/>
                  <wp:effectExtent l="0" t="0" r="0" b="0"/>
                  <wp:docPr id="2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168" cy="320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病历资料管理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P1-02-05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病历资料包含：就诊日期、身份信息、家庭住址、联系方式、发病日期、初/复诊、家属/监护人、主诉、初诊、处方/检查单，前期诊疗经过、诊疗计划、小结。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病历资料信息由医生进行管理和完善。用户可以上传相关检验检测的资料。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资料上传后，对用户资料进行严格保密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73345" cy="3832225"/>
                  <wp:effectExtent l="0" t="0" r="8255" b="0"/>
                  <wp:docPr id="2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652" cy="384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  <w:lang w:val="en-US"/>
        </w:rPr>
      </w:pPr>
      <w:r>
        <w:rPr>
          <w:rFonts w:hint="eastAsia" w:ascii="宋体" w:hAnsi="宋体" w:cs="Arial"/>
          <w:szCs w:val="24"/>
        </w:rPr>
        <w:t>住院前、住院中、出院、康复管理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P1-02-06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由相应科室的医生上传住院前的相关文档。如：病人术前术后饮食指导文档；手术前病人准备和注意事项；医生患者术前谈话记录；住院期间注意饮食、探视时间等相关注意事项；出院后复查时间等相关注意事项；后期康复注意事项。文档标题和内容由医生通过管理后台编辑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此功能权限不对诊所开放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969510" cy="4110355"/>
                  <wp:effectExtent l="0" t="0" r="2540" b="4445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520" cy="411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5276"/>
        </w:tabs>
        <w:rPr>
          <w:lang w:val="zh-CN"/>
        </w:rPr>
      </w:pPr>
      <w:r>
        <w:rPr>
          <w:lang w:val="zh-CN"/>
        </w:rPr>
        <w:tab/>
      </w: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智能提醒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P1-02-07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智能提醒分为：</w:t>
            </w:r>
          </w:p>
          <w:p>
            <w:pPr>
              <w:pStyle w:val="10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用药提醒：可以输入药物名称、支持图片上传、设置起止时间，支持当天设置多个时间进行提醒。</w:t>
            </w:r>
          </w:p>
          <w:p>
            <w:pPr>
              <w:pStyle w:val="103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输液提醒：功能同上。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私人医生或者住院部医生可以管理智能提醒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26990" cy="4261485"/>
                  <wp:effectExtent l="0" t="0" r="0" b="5715"/>
                  <wp:docPr id="2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031" cy="426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一键呼叫、地址定位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P1-02-08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点击电话按钮调用手机拨号功能。点击地理位置图标调用第三方地图软件定位医院地址。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医院录入电话号码并开通一键拨号功能，医院设置了地理位置并开通地理位置定位功能。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pStyle w:val="5"/>
        <w:spacing w:line="276" w:lineRule="auto"/>
        <w:rPr>
          <w:rFonts w:ascii="宋体" w:hAnsi="宋体" w:cs="Arial"/>
        </w:rPr>
      </w:pPr>
      <w:bookmarkStart w:id="38" w:name="_Toc8226699"/>
      <w:r>
        <w:rPr>
          <w:rFonts w:hint="eastAsia" w:ascii="宋体" w:hAnsi="宋体" w:cs="Arial"/>
        </w:rPr>
        <w:t>发现</w:t>
      </w:r>
      <w:bookmarkEnd w:id="38"/>
      <w:r>
        <w:rPr>
          <w:rFonts w:hint="eastAsia" w:ascii="宋体" w:hAnsi="宋体" w:cs="Arial"/>
        </w:rPr>
        <w:t xml:space="preserve"> </w:t>
      </w: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在线挂号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P1-03-01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APP用户、管理后台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挂号方式：绑定医院门诊卡、身份证+手机号码。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缴费方式：支持建行钱包、微信、支付宝在线支付。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科室医生查询：根据科室分类、医生资质进行查询。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智能搜索：患者可以根据自己的病症关键字进行搜索，系统智能推荐科室进行挂号。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人工预约：通过在线咨询客服进行人工预约。通过一键拨号方式直接咨询客服。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评价投诉：用户可以对医生进行评价、建议、投诉。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在线咨询：详见5.3.2。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预约状态：支付完成后，可查看自己当前预约的订单和历史预约订单；订单显示过期状态。</w:t>
            </w:r>
          </w:p>
          <w:p>
            <w:pPr>
              <w:pStyle w:val="103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取消预约：取消预约只能提前一天操作。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医生管理后台管理：</w:t>
            </w:r>
          </w:p>
          <w:p>
            <w:pPr>
              <w:pStyle w:val="10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医院信息管理：管理员可以设置医院信息。如：医院简介、专家简介、资质荣誉、联系方式、地理位置、乘车线路等信息。用户可以根据医院信息了解医院。</w:t>
            </w:r>
          </w:p>
          <w:p>
            <w:pPr>
              <w:pStyle w:val="10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科室管理：设置医院的科室简介，科室楼层位置。</w:t>
            </w:r>
          </w:p>
          <w:p>
            <w:pPr>
              <w:pStyle w:val="10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医生管理：按不同科室添加科室专家和医生，设置医生的个人主页信息，如：坐诊时间、个人简历、专长、文章。</w:t>
            </w:r>
          </w:p>
          <w:p>
            <w:pPr>
              <w:pStyle w:val="10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挂号排班管理：设置医生的初诊时间表和挂号个数。</w:t>
            </w:r>
          </w:p>
          <w:p>
            <w:pPr>
              <w:pStyle w:val="103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号源管理：根据最优算法动态更新号源信息，同步到预约挂号平台。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175885" cy="3883025"/>
                  <wp:effectExtent l="0" t="0" r="5715" b="3175"/>
                  <wp:docPr id="15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543" cy="3887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云医学院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P1-03-02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疾病学堂：提供“疾病名称”模糊查询，显示疾病详情。支持二级目录查看，一级目录为“科室”，二级目录为“疾病”。</w:t>
            </w:r>
          </w:p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药品学堂：提供“药品名称”模糊查询，显示药品详细介绍。支持二级目录查看，一级为“科室部位”二级为“症状和病种”。</w:t>
            </w:r>
          </w:p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症状学堂：提供“症状”模糊查询，显示如何应对症状。发病原因，检查科室，鉴别诊断、如何预防。支持二级目录分类查看，一级为“身体部位”二级为“症状”。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241290" cy="4053840"/>
                  <wp:effectExtent l="0" t="0" r="1270" b="0"/>
                  <wp:docPr id="15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40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zh-CN"/>
        </w:rPr>
      </w:pPr>
    </w:p>
    <w:p>
      <w:pPr>
        <w:pStyle w:val="5"/>
        <w:spacing w:line="276" w:lineRule="auto"/>
        <w:rPr>
          <w:rFonts w:ascii="宋体" w:hAnsi="宋体" w:cs="Arial"/>
        </w:rPr>
      </w:pPr>
      <w:bookmarkStart w:id="39" w:name="_Toc8226700"/>
      <w:r>
        <w:rPr>
          <w:rFonts w:hint="eastAsia" w:ascii="宋体" w:hAnsi="宋体" w:cs="Arial"/>
        </w:rPr>
        <w:t>个人中心</w:t>
      </w:r>
      <w:bookmarkEnd w:id="39"/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健康档案管理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P1-04-01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健康档案含：</w:t>
            </w:r>
          </w:p>
          <w:p>
            <w:pPr>
              <w:pStyle w:val="10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个人基本信息：身份证信息、年龄、性别、联系电话、血型、婚姻状况、生育状况、有无药物过敏。</w:t>
            </w:r>
          </w:p>
          <w:p>
            <w:pPr>
              <w:pStyle w:val="10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慢性病：高血压、糖尿病、肺结核、精神障碍、残疾人。</w:t>
            </w:r>
          </w:p>
          <w:p>
            <w:pPr>
              <w:pStyle w:val="10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既往史：疾病、手术、外伤、输血。</w:t>
            </w:r>
          </w:p>
          <w:p>
            <w:pPr>
              <w:pStyle w:val="10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家族史：父母、兄弟姊妹、子女有无家族疾病。</w:t>
            </w:r>
          </w:p>
          <w:p>
            <w:pPr>
              <w:pStyle w:val="10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生活环境：饮水、厨房设施。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自己和私人医生可管理个人健康档案。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进行账号注册身份认证，才能完善个人信息；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239385" cy="3967480"/>
                  <wp:effectExtent l="0" t="0" r="0" b="0"/>
                  <wp:docPr id="15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3971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我的运动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P1-04-02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实现计步器功能，可设置每日目标步数；显示当日步数，今日目标完成情况；可显示历史步数。根据周、月显示步数曲线图。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5048250" cy="4142105"/>
                  <wp:effectExtent l="0" t="0" r="0" b="0"/>
                  <wp:docPr id="15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900" cy="414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健康检测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P1-04-03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中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健康检测支持收工录入和健康一体机智能检测。健康一体机可检测血压、血糖、心电、体温、血氧信息，支持身份证智能读取。根据健康一体机提供的SDK接口进行健康数据交互。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根据检测的健康数据智能分析健康情况，并可推送给自己的私人医生。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我的邀请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P1-04-04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显示APP下载二维码和邀请码，邀请朋友注册并填写邀请码，可获取大兴积分币；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修改密码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P1-04-05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修改密码要求：</w:t>
            </w:r>
          </w:p>
          <w:p>
            <w:pPr>
              <w:pStyle w:val="10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密码长度必须大于6位</w:t>
            </w:r>
          </w:p>
          <w:p>
            <w:pPr>
              <w:pStyle w:val="103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密码必须英文+数字组合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检查更新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P1-04-06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安卓用户点击“检查更新”自动下载安装</w:t>
            </w:r>
          </w:p>
          <w:p>
            <w:pPr>
              <w:pStyle w:val="10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苹果用户点击“检查更新”自动跳转到AppStore更新下载安装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5"/>
        <w:spacing w:line="276" w:lineRule="auto"/>
        <w:rPr>
          <w:rFonts w:ascii="宋体" w:hAnsi="宋体" w:cs="Arial"/>
        </w:rPr>
      </w:pPr>
      <w:bookmarkStart w:id="40" w:name="_Toc8226701"/>
      <w:r>
        <w:rPr>
          <w:rFonts w:hint="eastAsia" w:ascii="宋体" w:hAnsi="宋体" w:cs="Arial"/>
        </w:rPr>
        <w:t>后台管理</w:t>
      </w:r>
      <w:bookmarkEnd w:id="40"/>
    </w:p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医院管理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P1-05-01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1.新增医院：录入医院信息，供用户在前端访问时查看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2.批量导入：批量导入医院信息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3.数据导出：针对选择的数据，批量导出医院数据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4.查询：日期、名称、地域、级别等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993005" cy="4018280"/>
                  <wp:effectExtent l="0" t="0" r="0" b="1270"/>
                  <wp:docPr id="16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38" cy="402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科室管理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P1-05-02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1.新增科室：录入科室信息，供用户和医务人员在前端访问时查看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2.编辑科室：管理可以编辑修改已存在的科室信息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3.删除科室：管理员可删除不需要的科室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112385" cy="2721610"/>
                  <wp:effectExtent l="0" t="0" r="0" b="254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89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医生管理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P1-05-03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1.新增医生：录入医生信息，供用户在前端访问时查看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2.批量导入：批量导入医生信息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3.数据导出：针对选择的数据，批量导出医生数据</w:t>
            </w:r>
          </w:p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4.查询：日期、名字、科室、职称、医院等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080635" cy="2592070"/>
                  <wp:effectExtent l="0" t="0" r="5715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54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排班管理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P1-05-04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根据不同的科室，排出不同的排班表，供医务工作人员查看</w:t>
            </w:r>
          </w:p>
          <w:p>
            <w:pPr>
              <w:pStyle w:val="10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可按天、按周、按月排班</w:t>
            </w:r>
          </w:p>
          <w:p>
            <w:pPr>
              <w:pStyle w:val="10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编辑修改排班信息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2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486400" cy="3193415"/>
                  <wp:effectExtent l="0" t="0" r="0" b="6985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  <w:lang w:val="en-US"/>
        </w:rPr>
        <w:t>统计分析</w:t>
      </w:r>
    </w:p>
    <w:tbl>
      <w:tblPr>
        <w:tblStyle w:val="88"/>
        <w:tblW w:w="82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3165"/>
        <w:gridCol w:w="1515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3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P1-05-05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3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numPr>
                <w:ilvl w:val="0"/>
                <w:numId w:val="20"/>
              </w:numPr>
              <w:tabs>
                <w:tab w:val="left" w:pos="312"/>
              </w:tabs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针对各项功能，做数据统计</w:t>
            </w:r>
          </w:p>
          <w:p>
            <w:pPr>
              <w:pStyle w:val="103"/>
              <w:widowControl/>
              <w:numPr>
                <w:ilvl w:val="0"/>
                <w:numId w:val="20"/>
              </w:numPr>
              <w:tabs>
                <w:tab w:val="left" w:pos="312"/>
              </w:tabs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针对数据，按客户需求，实现各种分析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6"/>
        <w:tabs>
          <w:tab w:val="left" w:pos="1134"/>
          <w:tab w:val="clear" w:pos="2767"/>
        </w:tabs>
        <w:ind w:left="907"/>
        <w:rPr>
          <w:rFonts w:ascii="宋体" w:hAnsi="宋体" w:cs="Arial"/>
          <w:szCs w:val="24"/>
        </w:rPr>
      </w:pPr>
      <w:r>
        <w:rPr>
          <w:rFonts w:hint="eastAsia" w:ascii="宋体" w:hAnsi="宋体" w:cs="Arial"/>
          <w:szCs w:val="24"/>
        </w:rPr>
        <w:t>权限管理</w:t>
      </w:r>
    </w:p>
    <w:tbl>
      <w:tblPr>
        <w:tblStyle w:val="88"/>
        <w:tblW w:w="839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584"/>
        <w:gridCol w:w="1237"/>
        <w:gridCol w:w="1617"/>
        <w:gridCol w:w="16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2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P1-05-06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创建日期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2019-02-22</w:t>
            </w:r>
          </w:p>
        </w:tc>
        <w:tc>
          <w:tcPr>
            <w:tcW w:w="16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优先级</w:t>
            </w:r>
          </w:p>
        </w:tc>
        <w:tc>
          <w:tcPr>
            <w:tcW w:w="2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高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重要度</w:t>
            </w: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重要</w:t>
            </w: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执行者</w:t>
            </w:r>
          </w:p>
        </w:tc>
        <w:tc>
          <w:tcPr>
            <w:tcW w:w="2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APP用户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业务说明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pStyle w:val="103"/>
              <w:widowControl/>
              <w:ind w:firstLine="0"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根据组织架构，分配不同的功能使用权限，层级分明，管理透明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业务规则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先决条件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执行结果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差异说明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注释</w:t>
            </w:r>
          </w:p>
        </w:tc>
        <w:tc>
          <w:tcPr>
            <w:tcW w:w="705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lang w:val="zh-CN"/>
        </w:rPr>
      </w:pPr>
    </w:p>
    <w:p>
      <w:pPr>
        <w:pStyle w:val="3"/>
        <w:spacing w:line="276" w:lineRule="auto"/>
        <w:rPr>
          <w:rFonts w:ascii="宋体" w:hAnsi="宋体" w:eastAsia="宋体"/>
        </w:rPr>
      </w:pPr>
      <w:bookmarkStart w:id="41" w:name="_Toc532981826"/>
      <w:bookmarkStart w:id="42" w:name="_Toc291450226"/>
      <w:bookmarkStart w:id="43" w:name="_Toc8226708"/>
      <w:r>
        <w:rPr>
          <w:rFonts w:hint="eastAsia" w:ascii="宋体" w:hAnsi="宋体" w:eastAsia="宋体"/>
        </w:rPr>
        <w:t>接口</w:t>
      </w:r>
      <w:bookmarkEnd w:id="41"/>
    </w:p>
    <w:p>
      <w:pPr>
        <w:pStyle w:val="4"/>
        <w:spacing w:line="276" w:lineRule="auto"/>
        <w:rPr>
          <w:rFonts w:ascii="宋体" w:hAnsi="宋体"/>
        </w:rPr>
      </w:pPr>
      <w:bookmarkStart w:id="44" w:name="_Toc532981827"/>
      <w:bookmarkStart w:id="45" w:name="_Toc291450217"/>
      <w:r>
        <w:rPr>
          <w:rFonts w:hint="eastAsia" w:ascii="宋体" w:hAnsi="宋体"/>
        </w:rPr>
        <w:t>接口参考资料</w:t>
      </w:r>
      <w:bookmarkEnd w:id="44"/>
      <w:bookmarkEnd w:id="45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依据建行“SDK接口模式文档”、“健康一体机接口文档”</w:t>
      </w:r>
    </w:p>
    <w:p>
      <w:pPr>
        <w:pStyle w:val="4"/>
        <w:spacing w:line="276" w:lineRule="auto"/>
        <w:rPr>
          <w:rFonts w:ascii="宋体" w:hAnsi="宋体"/>
        </w:rPr>
      </w:pPr>
      <w:bookmarkStart w:id="46" w:name="_Toc532981828"/>
      <w:bookmarkStart w:id="47" w:name="_Toc291450218"/>
      <w:r>
        <w:rPr>
          <w:rFonts w:hint="eastAsia" w:ascii="宋体" w:hAnsi="宋体"/>
        </w:rPr>
        <w:t>主要接口说明</w:t>
      </w:r>
      <w:bookmarkEnd w:id="46"/>
      <w:bookmarkEnd w:id="47"/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建行商户下单接口</w:t>
      </w:r>
    </w:p>
    <w:p>
      <w:pPr>
        <w:pStyle w:val="103"/>
        <w:numPr>
          <w:ilvl w:val="0"/>
          <w:numId w:val="21"/>
        </w:numPr>
        <w:ind w:firstLineChars="0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 w:asciiTheme="minorEastAsia" w:hAnsiTheme="minorEastAsia" w:eastAsiaTheme="minorEastAsia" w:cstheme="minorEastAsia"/>
          <w:sz w:val="24"/>
        </w:rPr>
        <w:t>：</w:t>
      </w:r>
      <w:r>
        <w:rPr>
          <w:rFonts w:hint="eastAsia"/>
          <w:b/>
          <w:lang w:val="zh-CN"/>
        </w:rPr>
        <w:t xml:space="preserve">URL: </w:t>
      </w:r>
      <w:r>
        <w:fldChar w:fldCharType="begin"/>
      </w:r>
      <w:r>
        <w:instrText xml:space="preserve"> HYPERLINK "http://+IPaddress+/bbc/v0.1/createOrder/" </w:instrText>
      </w:r>
      <w:r>
        <w:fldChar w:fldCharType="separate"/>
      </w:r>
      <w:r>
        <w:rPr>
          <w:rFonts w:hint="eastAsia"/>
          <w:b/>
          <w:lang w:val="zh-CN"/>
        </w:rPr>
        <w:t>http://+IPaddress+/bbc/v0.1/</w:t>
      </w:r>
      <w:r>
        <w:rPr>
          <w:b/>
          <w:lang w:val="zh-CN"/>
        </w:rPr>
        <w:t>createOrder</w:t>
      </w:r>
      <w:r>
        <w:rPr>
          <w:rFonts w:hint="eastAsia"/>
          <w:b/>
          <w:lang w:val="zh-CN"/>
        </w:rPr>
        <w:t>/</w:t>
      </w:r>
      <w:r>
        <w:rPr>
          <w:rFonts w:hint="eastAsia"/>
          <w:b/>
          <w:lang w:val="zh-CN"/>
        </w:rPr>
        <w:fldChar w:fldCharType="end"/>
      </w:r>
    </w:p>
    <w:p>
      <w:pPr>
        <w:pStyle w:val="103"/>
        <w:numPr>
          <w:ilvl w:val="0"/>
          <w:numId w:val="21"/>
        </w:numPr>
        <w:ind w:firstLineChars="0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/>
          <w:b/>
          <w:lang w:val="zh-CN"/>
        </w:rPr>
        <w:t>请求参数：</w:t>
      </w:r>
    </w:p>
    <w:tbl>
      <w:tblPr>
        <w:tblStyle w:val="106"/>
        <w:tblW w:w="84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560"/>
        <w:gridCol w:w="1134"/>
        <w:gridCol w:w="226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必输字段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MERCHANTID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CHAR(15)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由建行统一分配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POSID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商户柜台代码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CHAR(9)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由建行统一分配，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BRANCHID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分行代码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CHAR(9)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由建行统一指定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ORDERID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定单号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由商户提供，最长30位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PAYMENT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付款金额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NUMBER(16,2)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由商户提供，按实际金额给出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CURCODE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币种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缺省为01－人民币</w:t>
            </w:r>
          </w:p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（只支持人民币支付）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REMARK1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备注1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CHAR(30)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网银不处理，直接传到城综网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REMARK2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备注2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网银不处理，直接传到城综网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TXCODE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交易码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CHAR(6)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由建行统一分配为520100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MAC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MAC校验域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CHAR(32)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采用标准MD5算法，由商户实现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接口类型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left="42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 防钓鱼接口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PUB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公钥后30位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仅作为源串参加MD5摘要，不作为参数传递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</w:t>
            </w:r>
            <w:r>
              <w:rPr>
                <w:rFonts w:hint="eastAsia"/>
                <w:bCs/>
                <w:sz w:val="18"/>
                <w:szCs w:val="18"/>
              </w:rPr>
              <w:t>ATEWAY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网关类型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VARCHAR(100)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left="180" w:hanging="180" w:hangingChars="10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默认送0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CLIENTIP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客户端IP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CHAR(40)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客户在商户系统中的IP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REGINFO</w:t>
            </w:r>
          </w:p>
        </w:tc>
        <w:tc>
          <w:tcPr>
            <w:tcW w:w="1701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客户注册信息</w:t>
            </w:r>
          </w:p>
          <w:p>
            <w:pPr>
              <w:ind w:firstLine="360" w:firstLineChars="200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CHAR(256)</w:t>
            </w:r>
          </w:p>
        </w:tc>
        <w:tc>
          <w:tcPr>
            <w:tcW w:w="1134" w:type="dxa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客户在商户系统中注册的信息，中文需使用escape编码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PROINFO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商品信息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CHAR(256)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客户购买的商品</w:t>
            </w:r>
          </w:p>
          <w:p>
            <w:pPr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中文需使用escape编码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REFERER</w:t>
            </w:r>
          </w:p>
        </w:tc>
        <w:tc>
          <w:tcPr>
            <w:tcW w:w="1701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商户URL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CHAR(100)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商户送空值即可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INSTALLNUM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分期期数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信用卡支付分期期数， 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一般为3、6、12等，必须为大于1的整数，</w:t>
            </w:r>
            <w:ins w:id="0" w:author="杨妙" w:date="2015-01-05T11:15:00Z">
              <w:r>
                <w:rPr>
                  <w:rFonts w:hint="eastAsia"/>
                  <w:bCs/>
                  <w:sz w:val="18"/>
                  <w:szCs w:val="18"/>
                </w:rPr>
                <w:t>当</w:t>
              </w:r>
            </w:ins>
            <w:ins w:id="1" w:author="杨妙" w:date="2015-01-05T11:16:00Z">
              <w:r>
                <w:rPr>
                  <w:rFonts w:hint="eastAsia"/>
                  <w:bCs/>
                  <w:sz w:val="18"/>
                  <w:szCs w:val="18"/>
                </w:rPr>
                <w:t>分期期数为</w:t>
              </w:r>
            </w:ins>
            <w:r>
              <w:rPr>
                <w:rFonts w:hint="eastAsia"/>
                <w:bCs/>
                <w:sz w:val="18"/>
                <w:szCs w:val="18"/>
              </w:rPr>
              <w:t>空或无该字段上送</w:t>
            </w:r>
            <w:ins w:id="2" w:author="杨妙" w:date="2015-01-05T11:16:00Z">
              <w:r>
                <w:rPr>
                  <w:rFonts w:hint="eastAsia"/>
                  <w:bCs/>
                  <w:sz w:val="18"/>
                  <w:szCs w:val="18"/>
                </w:rPr>
                <w:t>时，则视为普通的网上支付</w:t>
              </w:r>
            </w:ins>
            <w:del w:id="3" w:author="杨妙" w:date="2015-01-05T11:15:00Z">
              <w:r>
                <w:rPr>
                  <w:rFonts w:hint="eastAsia"/>
                  <w:bCs/>
                  <w:sz w:val="18"/>
                  <w:szCs w:val="18"/>
                </w:rPr>
                <w:delText>。</w:delText>
              </w:r>
            </w:del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当分期期数为空或无该字段上送时，该字段不参与MAC校验，否则参与MAC校验。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THIRDAPPINFO</w:t>
            </w:r>
          </w:p>
        </w:tc>
        <w:tc>
          <w:tcPr>
            <w:tcW w:w="1701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客户端标识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CHAR(40)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商户客户端的intent</w:t>
            </w:r>
            <w:r>
              <w:rPr>
                <w:bCs/>
                <w:sz w:val="18"/>
                <w:szCs w:val="18"/>
              </w:rPr>
              <w:t>-filter</w:t>
            </w:r>
            <w:r>
              <w:rPr>
                <w:rFonts w:hint="eastAsia"/>
                <w:bCs/>
                <w:sz w:val="18"/>
                <w:szCs w:val="18"/>
              </w:rPr>
              <w:t>/schema，格式如下：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comccbpay</w:t>
            </w:r>
            <w:r>
              <w:rPr>
                <w:rFonts w:hint="eastAsia"/>
                <w:bCs/>
                <w:sz w:val="18"/>
                <w:szCs w:val="18"/>
              </w:rPr>
              <w:t>+商户代码(即MERCHANTID字段值)+商户自定义的标示app的字符串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商户自定义的标示app的字符串，只能为字母或数字。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示例：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comccbpay105320148140002alipay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当该字段有值时参与MAC校验，否则不参与MAC校验。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TIMEOUT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订单超时时间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CHAR(14)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格式：</w:t>
            </w:r>
          </w:p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YYYYMMDDHHMMSS如：20120214143005</w:t>
            </w:r>
          </w:p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银行系统时间&gt; TIMEOUT时拒绝交易，若送空值则不判断超时。</w:t>
            </w:r>
          </w:p>
          <w:p>
            <w:pPr>
              <w:spacing w:line="276" w:lineRule="auto"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当该字段有值时参与MAC校验，否则不参与MAC校验。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ISSINSCODE</w:t>
            </w:r>
          </w:p>
        </w:tc>
        <w:tc>
          <w:tcPr>
            <w:tcW w:w="1701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银行代码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CHAR(10)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打开了“跨行付商户端模式”开关的商户方可上送该字段，若上送了该字段则直接跳转至该字段代表的银行界面，具体见附录1。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当该字段有值时参与MAC校验，否则不参与MAC校验。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该字段仅对PC跨行生效，手机跨行无需上送该字段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NoCredit 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不允许信用卡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Y:不允许信用卡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N或其他：允许信用卡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当该字段有值时参与MAC校验，否则不参与MAC校验。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NoDebit</w:t>
            </w:r>
          </w:p>
        </w:tc>
        <w:tc>
          <w:tcPr>
            <w:tcW w:w="1701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不允许借记卡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Y:不允许借记卡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N或其他：允许借记卡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当该字段有值时参与MAC校验，否则不参与MAC校验。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USERNAME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客户姓名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CHAR(200)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vMerge w:val="restart"/>
            <w:shd w:val="clear" w:color="auto" w:fill="F1F1F1" w:themeFill="background1" w:themeFillShade="F2"/>
          </w:tcPr>
          <w:p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姓名含中文需使用escape编码。</w:t>
            </w:r>
          </w:p>
          <w:p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商户上送姓名、证件号信息，由建行进行验证，判断是他人卡则拒绝支付。</w:t>
            </w:r>
          </w:p>
          <w:p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firstLine="361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这两个字段需同时上送，或都不送。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当这两个字段有值时参与MAC校验，否则不参与MAC校验。</w:t>
            </w:r>
          </w:p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需配置商户号才能进行控制。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IDNUMBER</w:t>
            </w:r>
          </w:p>
        </w:tc>
        <w:tc>
          <w:tcPr>
            <w:tcW w:w="1701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客户证件号码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CHAR(30)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vMerge w:val="continue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5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</w:t>
            </w:r>
            <w:r>
              <w:rPr>
                <w:bCs/>
                <w:sz w:val="18"/>
                <w:szCs w:val="18"/>
              </w:rPr>
              <w:t>商户信息</w:t>
            </w:r>
            <w:r>
              <w:rPr>
                <w:rFonts w:hint="eastAsia"/>
                <w:bCs/>
                <w:sz w:val="18"/>
                <w:szCs w:val="18"/>
              </w:rPr>
              <w:t>,若上送二级商户信息则八个二级商户信息字段必须都送值，当该字段有值时参与MAC校验，否则不参与MAC校验。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SMERID</w:t>
            </w:r>
          </w:p>
        </w:tc>
        <w:tc>
          <w:tcPr>
            <w:tcW w:w="1701" w:type="dxa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CHAR(15)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SMERNAME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二级商户名称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中文（33）英文CHAR(100)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二级商户名称，中文需使用escape编码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SMERTYPEID</w:t>
            </w:r>
          </w:p>
        </w:tc>
        <w:tc>
          <w:tcPr>
            <w:tcW w:w="1701" w:type="dxa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二级商户类别代码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CHAR(15)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二级商户类别代码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SMERTYPE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二级商户类别名称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中文（27）英文CHAR(81)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二级商户类别名称，汉字最长27个，中文需使用escape编码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TRADECODE</w:t>
            </w:r>
          </w:p>
        </w:tc>
        <w:tc>
          <w:tcPr>
            <w:tcW w:w="1701" w:type="dxa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交易类型代码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CHAR(15)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交易类型代码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TRADENAME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交易类型名称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中文（10）英文CHAR(30)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如消费、投资理财、信用卡还款等，中文需使用escape编码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SME</w:t>
            </w:r>
            <w:r>
              <w:rPr>
                <w:rFonts w:hint="eastAsia"/>
                <w:bCs/>
                <w:sz w:val="18"/>
                <w:szCs w:val="18"/>
              </w:rPr>
              <w:t>PROTYPE</w:t>
            </w:r>
          </w:p>
        </w:tc>
        <w:tc>
          <w:tcPr>
            <w:tcW w:w="1701" w:type="dxa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商品类别代码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CHAR(24)</w:t>
            </w:r>
          </w:p>
        </w:tc>
        <w:tc>
          <w:tcPr>
            <w:tcW w:w="1134" w:type="dxa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商品类别代码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PRONAME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商品类别名称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中文（15）英文CHAR(50)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2268" w:type="dxa"/>
            <w:shd w:val="clear" w:color="auto" w:fill="F1F1F1" w:themeFill="background1" w:themeFillShade="F2"/>
          </w:tcPr>
          <w:p>
            <w:pPr>
              <w:widowControl/>
              <w:ind w:firstLine="361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商品类别名称，中文需使用escape编码</w:t>
            </w:r>
          </w:p>
        </w:tc>
      </w:tr>
    </w:tbl>
    <w:p/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用户注册接口</w:t>
      </w:r>
    </w:p>
    <w:p>
      <w:pPr>
        <w:pStyle w:val="103"/>
        <w:numPr>
          <w:ilvl w:val="0"/>
          <w:numId w:val="22"/>
        </w:numPr>
        <w:ind w:firstLineChars="0"/>
        <w:rPr>
          <w:b/>
          <w:lang w:val="zh-CN"/>
        </w:rPr>
      </w:pPr>
      <w:r>
        <w:rPr>
          <w:rFonts w:hint="eastAsia"/>
          <w:b/>
          <w:lang w:val="zh-CN"/>
        </w:rPr>
        <w:t>接口地址：</w:t>
      </w:r>
      <w:r>
        <w:rPr>
          <w:b/>
          <w:lang w:val="zh-CN"/>
        </w:rPr>
        <w:t>http:</w:t>
      </w:r>
      <w:r>
        <w:rPr>
          <w:rFonts w:hint="eastAsia"/>
          <w:b/>
          <w:lang w:val="zh-CN"/>
        </w:rPr>
        <w:t>/</w:t>
      </w:r>
      <w:r>
        <w:rPr>
          <w:b/>
          <w:lang w:val="zh-CN"/>
        </w:rPr>
        <w:t>/+IPaddress+/yygl/register/userRegister</w:t>
      </w:r>
    </w:p>
    <w:p>
      <w:pPr>
        <w:pStyle w:val="103"/>
        <w:numPr>
          <w:ilvl w:val="0"/>
          <w:numId w:val="22"/>
        </w:numPr>
        <w:ind w:firstLineChars="0"/>
        <w:rPr>
          <w:b/>
          <w:lang w:val="zh-CN"/>
        </w:rPr>
      </w:pPr>
      <w:r>
        <w:rPr>
          <w:rFonts w:hint="eastAsia"/>
          <w:b/>
          <w:lang w:val="zh-CN"/>
        </w:rPr>
        <w:t>输入参数：</w:t>
      </w:r>
    </w:p>
    <w:tbl>
      <w:tblPr>
        <w:tblStyle w:val="106"/>
        <w:tblW w:w="850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2249"/>
        <w:gridCol w:w="40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24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4005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24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4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password</w:t>
            </w:r>
          </w:p>
        </w:tc>
        <w:tc>
          <w:tcPr>
            <w:tcW w:w="224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VerificationCode</w:t>
            </w:r>
          </w:p>
        </w:tc>
        <w:tc>
          <w:tcPr>
            <w:tcW w:w="224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inviteCode</w:t>
            </w:r>
          </w:p>
        </w:tc>
        <w:tc>
          <w:tcPr>
            <w:tcW w:w="224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deviceId</w:t>
            </w:r>
          </w:p>
        </w:tc>
        <w:tc>
          <w:tcPr>
            <w:tcW w:w="224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注册时的设备id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4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registerKey</w:t>
            </w:r>
          </w:p>
        </w:tc>
        <w:tc>
          <w:tcPr>
            <w:tcW w:w="224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005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通过调用接口获得</w:t>
            </w:r>
          </w:p>
        </w:tc>
      </w:tr>
    </w:tbl>
    <w:p>
      <w:pPr>
        <w:pStyle w:val="103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输出参数：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84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84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registerId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注册ID</w:t>
            </w:r>
          </w:p>
        </w:tc>
      </w:tr>
    </w:tbl>
    <w:p>
      <w:pPr>
        <w:spacing w:line="276" w:lineRule="auto"/>
        <w:ind w:firstLine="210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用户登录接口</w:t>
      </w:r>
    </w:p>
    <w:p>
      <w:pPr>
        <w:pStyle w:val="10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http:+IPaddress+/yygl/register/</w:t>
      </w:r>
      <w:r>
        <w:t xml:space="preserve"> </w:t>
      </w:r>
      <w:r>
        <w:rPr>
          <w:b/>
        </w:rPr>
        <w:t>login</w:t>
      </w:r>
    </w:p>
    <w:p>
      <w:pPr>
        <w:pStyle w:val="103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2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84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84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842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password</w:t>
            </w:r>
          </w:p>
        </w:tc>
        <w:tc>
          <w:tcPr>
            <w:tcW w:w="284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4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42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type</w:t>
            </w:r>
          </w:p>
        </w:tc>
        <w:tc>
          <w:tcPr>
            <w:tcW w:w="2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 用户 2 医生</w:t>
            </w:r>
          </w:p>
        </w:tc>
      </w:tr>
    </w:tbl>
    <w:p>
      <w:pPr>
        <w:pStyle w:val="103"/>
        <w:numPr>
          <w:ilvl w:val="0"/>
          <w:numId w:val="23"/>
        </w:numPr>
        <w:spacing w:line="276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输出参数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2190"/>
        <w:gridCol w:w="1928"/>
        <w:gridCol w:w="20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90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92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参数归属</w:t>
            </w:r>
          </w:p>
        </w:tc>
        <w:tc>
          <w:tcPr>
            <w:tcW w:w="203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userId</w:t>
            </w:r>
          </w:p>
        </w:tc>
        <w:tc>
          <w:tcPr>
            <w:tcW w:w="219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203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2190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203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trueName</w:t>
            </w:r>
          </w:p>
        </w:tc>
        <w:tc>
          <w:tcPr>
            <w:tcW w:w="219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203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190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203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thumbnailIcon</w:t>
            </w:r>
          </w:p>
        </w:tc>
        <w:tc>
          <w:tcPr>
            <w:tcW w:w="219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203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缩略图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userIcon</w:t>
            </w:r>
          </w:p>
        </w:tc>
        <w:tc>
          <w:tcPr>
            <w:tcW w:w="2190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203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用户原头像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doctorIcon</w:t>
            </w:r>
          </w:p>
        </w:tc>
        <w:tc>
          <w:tcPr>
            <w:tcW w:w="219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203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医生原图像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gender</w:t>
            </w:r>
          </w:p>
        </w:tc>
        <w:tc>
          <w:tcPr>
            <w:tcW w:w="2190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2038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性别1男2女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birthday</w:t>
            </w:r>
          </w:p>
        </w:tc>
        <w:tc>
          <w:tcPr>
            <w:tcW w:w="219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92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2038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出生日期</w:t>
            </w:r>
          </w:p>
        </w:tc>
      </w:tr>
    </w:tbl>
    <w:p>
      <w:pPr>
        <w:spacing w:line="276" w:lineRule="auto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健康档案新增接口</w:t>
      </w:r>
    </w:p>
    <w:p>
      <w:pPr>
        <w:pStyle w:val="10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http:+IPaddress+/yygl/user/userHealthRecords</w:t>
      </w:r>
    </w:p>
    <w:p>
      <w:pPr>
        <w:pStyle w:val="103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2131"/>
        <w:gridCol w:w="25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userId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parameter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保存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relation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关系暂时关系 1 自己，2 妻子，3 父亲，4 母亲，5 岳父，6 岳母，7 儿子，8 女儿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bookmarkStart w:id="48" w:name="OLE_LINK5"/>
            <w:bookmarkStart w:id="49" w:name="OLE_LINK6"/>
            <w:r>
              <w:rPr>
                <w:b w:val="0"/>
                <w:bCs/>
                <w:sz w:val="18"/>
                <w:szCs w:val="18"/>
              </w:rPr>
              <w:t>name</w:t>
            </w:r>
            <w:bookmarkEnd w:id="48"/>
            <w:bookmarkEnd w:id="49"/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bookmarkStart w:id="50" w:name="OLE_LINK33"/>
            <w:bookmarkStart w:id="51" w:name="OLE_LINK34"/>
            <w:r>
              <w:rPr>
                <w:rFonts w:hint="eastAsia"/>
                <w:sz w:val="18"/>
                <w:szCs w:val="18"/>
              </w:rPr>
              <w:t>String</w:t>
            </w:r>
            <w:bookmarkEnd w:id="50"/>
            <w:bookmarkEnd w:id="51"/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gender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性别1男2女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age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national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card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workUnits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education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文化程度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allergy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药物过敏史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blood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exercise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体育锻炼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smoking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吸烟情况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drinking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饮酒情况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dangerous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职业病危险史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surgery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trauma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familyHistory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家族病史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dangerous1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职业病危险史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transfusion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usagedrug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hospitalization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住院治疗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vaccination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预防接种史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ophthalmology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眼底病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mammaryGland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乳腺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marital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fertility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生育状态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other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tel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nativePlace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籍贯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kitchen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厨房排风设施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fuelType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燃料类型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drinkingWater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toilet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厕所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animalColumn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牲畜栏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urineAnalysis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尿检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foot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足背动脉博动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hearing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听力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vision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视力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sportFunc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动动功能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createBy</w:t>
            </w:r>
          </w:p>
        </w:tc>
        <w:tc>
          <w:tcPr>
            <w:tcW w:w="213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updateBy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        </w:t>
            </w:r>
          </w:p>
        </w:tc>
        <w:tc>
          <w:tcPr>
            <w:tcW w:w="25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</w:tr>
    </w:tbl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医院指南接口</w:t>
      </w:r>
    </w:p>
    <w:p>
      <w:pPr>
        <w:pStyle w:val="10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http:+IPaddress+/yygl/user/hospitalDetails</w:t>
      </w:r>
    </w:p>
    <w:p>
      <w:pPr>
        <w:pStyle w:val="103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133"/>
        <w:gridCol w:w="39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3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1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13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12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医院ID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type</w:t>
            </w:r>
          </w:p>
        </w:tc>
        <w:tc>
          <w:tcPr>
            <w:tcW w:w="213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912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医院信息 2 楼层指引</w:t>
            </w:r>
          </w:p>
        </w:tc>
      </w:tr>
    </w:tbl>
    <w:p>
      <w:pPr>
        <w:spacing w:line="276" w:lineRule="auto"/>
        <w:ind w:firstLine="210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医师在线接口</w:t>
      </w:r>
    </w:p>
    <w:p>
      <w:pPr>
        <w:pStyle w:val="103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http:+IPaddress+/yygl/user/doctorInfo</w:t>
      </w:r>
    </w:p>
    <w:p>
      <w:pPr>
        <w:pStyle w:val="103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3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219"/>
        <w:gridCol w:w="3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21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5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21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2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password</w:t>
            </w:r>
          </w:p>
        </w:tc>
        <w:tc>
          <w:tcPr>
            <w:tcW w:w="221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VerificationCode</w:t>
            </w:r>
          </w:p>
        </w:tc>
        <w:tc>
          <w:tcPr>
            <w:tcW w:w="221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inviteCode</w:t>
            </w:r>
          </w:p>
        </w:tc>
        <w:tc>
          <w:tcPr>
            <w:tcW w:w="221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邀请码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deviceId</w:t>
            </w:r>
          </w:p>
        </w:tc>
        <w:tc>
          <w:tcPr>
            <w:tcW w:w="221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注册时的设备id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registerKey</w:t>
            </w:r>
          </w:p>
        </w:tc>
        <w:tc>
          <w:tcPr>
            <w:tcW w:w="221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53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通过调用接口获得</w:t>
            </w:r>
          </w:p>
        </w:tc>
      </w:tr>
    </w:tbl>
    <w:p>
      <w:pPr>
        <w:spacing w:line="276" w:lineRule="auto"/>
        <w:ind w:firstLine="210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医师详情接口</w:t>
      </w:r>
    </w:p>
    <w:p>
      <w:pPr>
        <w:pStyle w:val="10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http:+IPaddress+/yygl/user/doctorDetails</w:t>
      </w:r>
    </w:p>
    <w:p>
      <w:pPr>
        <w:pStyle w:val="103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382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userId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socialId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社交ID</w:t>
            </w:r>
          </w:p>
        </w:tc>
      </w:tr>
    </w:tbl>
    <w:p>
      <w:pPr>
        <w:pStyle w:val="103"/>
        <w:numPr>
          <w:ilvl w:val="0"/>
          <w:numId w:val="27"/>
        </w:numPr>
        <w:spacing w:line="276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输出参数：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26"/>
        <w:gridCol w:w="382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isUserFocus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是否关注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videoPrice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graphicPrice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图文价格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graphic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bookmarkStart w:id="52" w:name="OLE_LINK12"/>
            <w:bookmarkStart w:id="53" w:name="OLE_LINK11"/>
            <w:r>
              <w:rPr>
                <w:rFonts w:hint="eastAsia"/>
                <w:sz w:val="18"/>
                <w:szCs w:val="18"/>
              </w:rPr>
              <w:t>String</w:t>
            </w:r>
            <w:bookmarkEnd w:id="52"/>
            <w:bookmarkEnd w:id="53"/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是否开通图文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video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是否开通视频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countEvaluation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starLevel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星级 1 一星 2 二星 3 三星 4 四星 5 五星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inquiryType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问诊类型1图文2 视频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content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creatTime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用户手机号码</w:t>
            </w:r>
          </w:p>
        </w:tc>
      </w:tr>
    </w:tbl>
    <w:p>
      <w:pPr>
        <w:spacing w:line="276" w:lineRule="auto"/>
        <w:ind w:firstLine="210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我的医生接口</w:t>
      </w:r>
    </w:p>
    <w:p>
      <w:pPr>
        <w:pStyle w:val="10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 myDoctor</w:t>
      </w:r>
    </w:p>
    <w:p>
      <w:pPr>
        <w:pStyle w:val="103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396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userId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socialId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社交ID</w:t>
            </w:r>
          </w:p>
        </w:tc>
      </w:tr>
    </w:tbl>
    <w:p>
      <w:pPr>
        <w:pStyle w:val="103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输出参数：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396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trueName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skilled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擅长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departmentsName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positionaltitlesName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职称名称</w:t>
            </w:r>
          </w:p>
        </w:tc>
      </w:tr>
    </w:tbl>
    <w:p>
      <w:pPr>
        <w:rPr>
          <w:lang w:val="zh-CN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app首页轮播图接口</w:t>
      </w:r>
    </w:p>
    <w:p>
      <w:pPr>
        <w:pStyle w:val="103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t>http:+IPaddress+/yygl/doctorUser/slideshowInfo</w:t>
      </w:r>
    </w:p>
    <w:p>
      <w:pPr>
        <w:pStyle w:val="103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396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医院ID</w:t>
            </w:r>
          </w:p>
        </w:tc>
      </w:tr>
    </w:tbl>
    <w:p>
      <w:pPr>
        <w:pStyle w:val="103"/>
        <w:numPr>
          <w:ilvl w:val="0"/>
          <w:numId w:val="28"/>
        </w:numPr>
        <w:spacing w:line="276" w:lineRule="auto"/>
        <w:ind w:firstLineChars="0"/>
        <w:rPr>
          <w:b/>
          <w:lang w:val="zh-CN"/>
        </w:rPr>
      </w:pPr>
      <w:r>
        <w:rPr>
          <w:rFonts w:hint="eastAsia"/>
          <w:b/>
          <w:lang w:val="zh-CN"/>
        </w:rPr>
        <w:t>输出参数</w:t>
      </w:r>
    </w:p>
    <w:tbl>
      <w:tblPr>
        <w:tblStyle w:val="106"/>
        <w:tblW w:w="81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26"/>
        <w:gridCol w:w="396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6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title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image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图片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url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6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链接地址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summary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摘要</w:t>
            </w:r>
          </w:p>
        </w:tc>
      </w:tr>
    </w:tbl>
    <w:p>
      <w:pPr>
        <w:spacing w:line="276" w:lineRule="auto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科室信息接口</w:t>
      </w:r>
    </w:p>
    <w:p>
      <w:pPr>
        <w:pStyle w:val="103"/>
        <w:numPr>
          <w:ilvl w:val="0"/>
          <w:numId w:val="29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t>http:+IPaddress+/yygl/doctorUser/departmentsInfo</w:t>
      </w:r>
    </w:p>
    <w:p>
      <w:pPr>
        <w:pStyle w:val="103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0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6"/>
        <w:gridCol w:w="39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49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1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49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12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</w:tbl>
    <w:p>
      <w:pPr>
        <w:pStyle w:val="103"/>
        <w:numPr>
          <w:ilvl w:val="0"/>
          <w:numId w:val="29"/>
        </w:numPr>
        <w:spacing w:line="276" w:lineRule="auto"/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输出参数：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51"/>
        <w:gridCol w:w="2121"/>
        <w:gridCol w:w="17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55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12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参数归属</w:t>
            </w:r>
          </w:p>
        </w:tc>
        <w:tc>
          <w:tcPr>
            <w:tcW w:w="175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093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departmentsId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121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175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departmentsName</w:t>
            </w:r>
          </w:p>
        </w:tc>
        <w:tc>
          <w:tcPr>
            <w:tcW w:w="2551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2121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科室</w:t>
            </w:r>
          </w:p>
        </w:tc>
      </w:tr>
    </w:tbl>
    <w:p>
      <w:pPr>
        <w:spacing w:line="276" w:lineRule="auto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职称信息接口</w:t>
      </w:r>
    </w:p>
    <w:p>
      <w:pPr>
        <w:pStyle w:val="103"/>
        <w:numPr>
          <w:ilvl w:val="0"/>
          <w:numId w:val="30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</w:t>
      </w:r>
      <w:r>
        <w:t xml:space="preserve"> </w:t>
      </w:r>
      <w:r>
        <w:rPr>
          <w:b/>
        </w:rPr>
        <w:t>doctorUser/ positionaltitlesInfo</w:t>
      </w:r>
    </w:p>
    <w:p>
      <w:pPr>
        <w:pStyle w:val="103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0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127"/>
        <w:gridCol w:w="39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9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99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</w:tr>
    </w:tbl>
    <w:p>
      <w:pPr>
        <w:pStyle w:val="103"/>
        <w:numPr>
          <w:ilvl w:val="0"/>
          <w:numId w:val="30"/>
        </w:numPr>
        <w:spacing w:line="276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输出参数：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127"/>
        <w:gridCol w:w="2262"/>
        <w:gridCol w:w="17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26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参数归属</w:t>
            </w:r>
          </w:p>
        </w:tc>
        <w:tc>
          <w:tcPr>
            <w:tcW w:w="175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positionaltitlesId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262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positionaltitlesName</w:t>
            </w:r>
          </w:p>
        </w:tc>
        <w:tc>
          <w:tcPr>
            <w:tcW w:w="212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262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</w:tr>
    </w:tbl>
    <w:p>
      <w:pPr>
        <w:pStyle w:val="103"/>
        <w:ind w:left="315" w:firstLine="0" w:firstLineChars="0"/>
        <w:rPr>
          <w:b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预约挂号接口</w:t>
      </w:r>
    </w:p>
    <w:p>
      <w:pPr>
        <w:pStyle w:val="10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http:+IPaddress+/yygl/user/hangNumber</w:t>
      </w:r>
    </w:p>
    <w:p>
      <w:pPr>
        <w:pStyle w:val="103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0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26"/>
        <w:gridCol w:w="38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85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socialId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社交ID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userId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医院ID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age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85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年纪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gender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85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性别1男2女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departmentsId</w:t>
            </w:r>
          </w:p>
        </w:tc>
        <w:tc>
          <w:tcPr>
            <w:tcW w:w="2126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85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科室ID</w:t>
            </w:r>
          </w:p>
        </w:tc>
      </w:tr>
    </w:tbl>
    <w:p>
      <w:pPr>
        <w:pStyle w:val="103"/>
        <w:numPr>
          <w:ilvl w:val="0"/>
          <w:numId w:val="27"/>
        </w:numPr>
        <w:spacing w:line="276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输出参数：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26"/>
        <w:gridCol w:w="2121"/>
        <w:gridCol w:w="175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121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参数归属</w:t>
            </w:r>
          </w:p>
        </w:tc>
        <w:tc>
          <w:tcPr>
            <w:tcW w:w="175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518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positionaltitlesId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21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positionaltitlesName</w:t>
            </w:r>
          </w:p>
        </w:tc>
        <w:tc>
          <w:tcPr>
            <w:tcW w:w="2126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21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>
            <w:pPr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</w:tr>
    </w:tbl>
    <w:p>
      <w:pPr>
        <w:spacing w:line="276" w:lineRule="auto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医生排班接口</w:t>
      </w:r>
    </w:p>
    <w:p>
      <w:pPr>
        <w:pStyle w:val="103"/>
        <w:numPr>
          <w:ilvl w:val="0"/>
          <w:numId w:val="31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http:+IPaddress+/yygl/doctor/doctorScheduling</w:t>
      </w:r>
    </w:p>
    <w:p>
      <w:pPr>
        <w:pStyle w:val="103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0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133"/>
        <w:gridCol w:w="39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3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91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213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bookmarkStart w:id="54" w:name="OLE_LINK17"/>
            <w:bookmarkStart w:id="55" w:name="OLE_LINK18"/>
            <w:r>
              <w:rPr>
                <w:rFonts w:hint="eastAsia"/>
                <w:bCs/>
                <w:sz w:val="18"/>
                <w:szCs w:val="18"/>
              </w:rPr>
              <w:t>String</w:t>
            </w:r>
            <w:bookmarkEnd w:id="54"/>
            <w:bookmarkEnd w:id="55"/>
          </w:p>
        </w:tc>
        <w:tc>
          <w:tcPr>
            <w:tcW w:w="391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hospitalId</w:t>
            </w:r>
          </w:p>
        </w:tc>
        <w:tc>
          <w:tcPr>
            <w:tcW w:w="213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1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医院ID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start</w:t>
            </w:r>
          </w:p>
        </w:tc>
        <w:tc>
          <w:tcPr>
            <w:tcW w:w="213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1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end</w:t>
            </w:r>
          </w:p>
        </w:tc>
        <w:tc>
          <w:tcPr>
            <w:tcW w:w="213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91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结束时间</w:t>
            </w:r>
          </w:p>
        </w:tc>
      </w:tr>
    </w:tbl>
    <w:p>
      <w:pPr>
        <w:pStyle w:val="45"/>
        <w:ind w:left="315"/>
      </w:pPr>
    </w:p>
    <w:p>
      <w:pPr>
        <w:pStyle w:val="45"/>
        <w:numPr>
          <w:ilvl w:val="0"/>
          <w:numId w:val="31"/>
        </w:numPr>
        <w:rPr>
          <w:b/>
        </w:rPr>
      </w:pPr>
      <w:r>
        <w:rPr>
          <w:rFonts w:hint="eastAsia" w:ascii="Calibri" w:hAnsi="Calibri" w:cs="Times New Roman"/>
          <w:b/>
          <w:szCs w:val="22"/>
          <w:lang w:val="zh-CN"/>
        </w:rPr>
        <w:t>输出参数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127"/>
        <w:gridCol w:w="1559"/>
        <w:gridCol w:w="24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21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559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参数归属</w:t>
            </w:r>
          </w:p>
        </w:tc>
        <w:tc>
          <w:tcPr>
            <w:tcW w:w="2460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early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早班1上班2休息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centre</w:t>
            </w:r>
          </w:p>
        </w:tc>
        <w:tc>
          <w:tcPr>
            <w:tcW w:w="2127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中班1上班2休息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late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2460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晚班1上班2休息</w:t>
            </w:r>
          </w:p>
        </w:tc>
      </w:tr>
    </w:tbl>
    <w:p>
      <w:pPr>
        <w:spacing w:line="276" w:lineRule="auto"/>
        <w:ind w:firstLine="210"/>
        <w:rPr>
          <w:rFonts w:ascii="宋体" w:hAnsi="宋体" w:cs="宋体"/>
          <w:szCs w:val="21"/>
        </w:rPr>
      </w:pPr>
    </w:p>
    <w:p>
      <w:pPr>
        <w:pStyle w:val="5"/>
        <w:tabs>
          <w:tab w:val="clear" w:pos="1290"/>
        </w:tabs>
        <w:rPr>
          <w:rFonts w:ascii="宋体" w:hAnsi="宋体"/>
        </w:rPr>
      </w:pPr>
      <w:r>
        <w:rPr>
          <w:rFonts w:hint="eastAsia" w:ascii="宋体" w:hAnsi="宋体"/>
        </w:rPr>
        <w:t>病历资料查询接口</w:t>
      </w:r>
    </w:p>
    <w:p>
      <w:pPr>
        <w:pStyle w:val="103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  <w:lang w:val="zh-CN"/>
        </w:rPr>
        <w:t>接口地址</w:t>
      </w:r>
      <w:r>
        <w:rPr>
          <w:rFonts w:hint="eastAsia"/>
          <w:b/>
        </w:rPr>
        <w:t>：</w:t>
      </w:r>
      <w:r>
        <w:rPr>
          <w:b/>
        </w:rPr>
        <w:t>http:+IPaddress+/yygl/userInterrogationSingle/list</w:t>
      </w:r>
    </w:p>
    <w:p>
      <w:pPr>
        <w:pStyle w:val="103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b/>
          <w:lang w:val="zh-CN"/>
        </w:rPr>
        <w:t>输入参数</w:t>
      </w:r>
      <w:r>
        <w:rPr>
          <w:rFonts w:hint="eastAsia"/>
          <w:lang w:val="zh-CN"/>
        </w:rPr>
        <w:t>：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843"/>
        <w:gridCol w:w="345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45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填写病历资料的医生id</w:t>
            </w:r>
          </w:p>
        </w:tc>
      </w:tr>
    </w:tbl>
    <w:p>
      <w:pPr>
        <w:pStyle w:val="103"/>
        <w:numPr>
          <w:ilvl w:val="0"/>
          <w:numId w:val="32"/>
        </w:numPr>
        <w:spacing w:line="276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输出参数</w:t>
      </w:r>
    </w:p>
    <w:tbl>
      <w:tblPr>
        <w:tblStyle w:val="10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843"/>
        <w:gridCol w:w="345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843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452" w:type="dxa"/>
          </w:tcPr>
          <w:p>
            <w:pPr>
              <w:ind w:firstLine="3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doctorId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填写病历资料的医生id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name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gender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性别1男2女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age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年纪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consultationDate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就诊日期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address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单位/住址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mobile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occupation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职业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diseaseName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病名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diseaseDate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发病日期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consultationType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初复诊 </w:t>
            </w:r>
          </w:p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 初诊 2 复诊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monitor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diagnosisTreatment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前期诊疗经过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diagnosisPlan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诊疗计划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summary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小结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monitorMobile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监护人电话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/>
                <w:sz w:val="18"/>
                <w:szCs w:val="18"/>
              </w:rPr>
              <w:t>id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记录唯一标识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symptoms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主诉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primaryDiagnosis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初步诊断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journalId</w:t>
            </w:r>
          </w:p>
        </w:tc>
        <w:tc>
          <w:tcPr>
            <w:tcW w:w="1843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门诊日志id,用来与门诊日志相关联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shd w:val="clear" w:color="auto" w:fill="F1F1F1" w:themeFill="background1" w:themeFillShade="F2"/>
          </w:tcPr>
          <w:p>
            <w:pPr>
              <w:ind w:firstLine="360"/>
              <w:jc w:val="center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medicalImages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3452" w:type="dxa"/>
            <w:shd w:val="clear" w:color="auto" w:fill="F1F1F1" w:themeFill="background1" w:themeFillShade="F2"/>
          </w:tcPr>
          <w:p>
            <w:pPr>
              <w:ind w:firstLine="361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处方/检查单图片集合</w:t>
            </w:r>
          </w:p>
        </w:tc>
      </w:tr>
    </w:tbl>
    <w:p>
      <w:pPr>
        <w:spacing w:line="276" w:lineRule="auto"/>
        <w:rPr>
          <w:rFonts w:ascii="宋体" w:hAnsi="宋体" w:cs="宋体"/>
          <w:szCs w:val="21"/>
        </w:rPr>
      </w:pPr>
    </w:p>
    <w:p>
      <w:pPr>
        <w:pStyle w:val="3"/>
        <w:spacing w:line="276" w:lineRule="auto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运行需求</w:t>
      </w:r>
    </w:p>
    <w:p>
      <w:pPr>
        <w:pStyle w:val="4"/>
      </w:pPr>
      <w:bookmarkStart w:id="56" w:name="_Toc506358946"/>
      <w:r>
        <w:rPr>
          <w:rFonts w:hint="eastAsia"/>
        </w:rPr>
        <w:t>服务器</w:t>
      </w:r>
    </w:p>
    <w:p>
      <w:pPr>
        <w:pStyle w:val="108"/>
        <w:keepNext w:val="0"/>
        <w:numPr>
          <w:ilvl w:val="0"/>
          <w:numId w:val="33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名称：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大数据网络增强型d1ne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。</w:t>
      </w:r>
    </w:p>
    <w:p>
      <w:pPr>
        <w:pStyle w:val="108"/>
        <w:keepNext w:val="0"/>
        <w:numPr>
          <w:ilvl w:val="0"/>
          <w:numId w:val="33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型号：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Intel Xeon E5-2682v4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。</w:t>
      </w:r>
    </w:p>
    <w:p>
      <w:pPr>
        <w:pStyle w:val="108"/>
        <w:keepNext w:val="0"/>
        <w:numPr>
          <w:ilvl w:val="0"/>
          <w:numId w:val="33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配置：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8 vCPU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，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32 GiB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内存，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Linux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操作系统，SSD云盘100G，高效云盘 1000GiB。</w:t>
      </w:r>
    </w:p>
    <w:p>
      <w:pPr>
        <w:pStyle w:val="108"/>
        <w:keepNext w:val="0"/>
        <w:numPr>
          <w:ilvl w:val="0"/>
          <w:numId w:val="33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数据库：M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</w:rPr>
        <w:t>ySql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</w:rPr>
        <w:t>5.6。</w:t>
      </w:r>
    </w:p>
    <w:p>
      <w:pPr>
        <w:pStyle w:val="4"/>
      </w:pPr>
      <w:r>
        <w:rPr>
          <w:rFonts w:hint="eastAsia"/>
        </w:rPr>
        <w:t>用户端</w:t>
      </w:r>
      <w:bookmarkEnd w:id="56"/>
      <w:bookmarkStart w:id="57" w:name="_Toc506358947"/>
    </w:p>
    <w:p>
      <w:pPr>
        <w:pStyle w:val="108"/>
        <w:keepNext w:val="0"/>
        <w:numPr>
          <w:ilvl w:val="0"/>
          <w:numId w:val="34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硬件环境：各类android手机或者平板，</w:t>
      </w:r>
      <w:r>
        <w:fldChar w:fldCharType="begin"/>
      </w:r>
      <w:r>
        <w:instrText xml:space="preserve"> HYPERLINK "https://www.baidu.com/s?wd=IOS&amp;tn=SE_PcZhidaonwhc_ngpagmjz&amp;rsv_dl=gh_pc_zhidao" \t "_blank"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IOS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手机或者平板。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PC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机内存不小于2G，分辨率应当不小于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1024*768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。</w:t>
      </w:r>
    </w:p>
    <w:p>
      <w:pPr>
        <w:pStyle w:val="108"/>
        <w:keepNext w:val="0"/>
        <w:numPr>
          <w:ilvl w:val="0"/>
          <w:numId w:val="34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</w:pPr>
      <w:r>
        <w:fldChar w:fldCharType="begin"/>
      </w:r>
      <w:r>
        <w:instrText xml:space="preserve"> HYPERLINK "https://www.baidu.com/s?wd=%E8%BD%AF%E4%BB%B6%E7%8E%AF%E5%A2%83&amp;tn=SE_PcZhidaonwhc_ngpagmjz&amp;rsv_dl=gh_pc_zhidao" \t "_blank"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软件环境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：android5.0及以上版本,</w:t>
      </w:r>
      <w:r>
        <w:fldChar w:fldCharType="begin"/>
      </w:r>
      <w:r>
        <w:instrText xml:space="preserve"> HYPERLINK "https://www.baidu.com/s?wd=IOS&amp;tn=SE_PcZhidaonwhc_ngpagmjz&amp;rsv_dl=gh_pc_zhidao" \t "_blank" </w:instrText>
      </w:r>
      <w: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IOS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7.0及以上版本。PC端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windows2003/windows7/windows10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均可，浏览器要求是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IE8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或更高版本，导出数据功能必须安装OFFICE2003以上版本。</w:t>
      </w:r>
    </w:p>
    <w:p>
      <w:pPr>
        <w:pStyle w:val="108"/>
        <w:keepNext w:val="0"/>
        <w:numPr>
          <w:ilvl w:val="0"/>
          <w:numId w:val="34"/>
        </w:numPr>
        <w:spacing w:line="240" w:lineRule="auto"/>
        <w:ind w:firstLineChars="0"/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网络质量：速率：50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Mbps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，推荐以</w:t>
      </w:r>
      <w:r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  <w:t>100Mbps</w:t>
      </w: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。</w:t>
      </w:r>
    </w:p>
    <w:p>
      <w:pPr>
        <w:pStyle w:val="4"/>
      </w:pPr>
      <w:bookmarkStart w:id="58" w:name="_Toc506358945"/>
      <w:r>
        <w:rPr>
          <w:rFonts w:hint="eastAsia"/>
        </w:rPr>
        <w:t>用户界面</w:t>
      </w:r>
      <w:bookmarkEnd w:id="58"/>
    </w:p>
    <w:p>
      <w:pPr>
        <w:pStyle w:val="108"/>
        <w:keepNext w:val="0"/>
        <w:spacing w:line="240" w:lineRule="auto"/>
        <w:ind w:firstLine="480"/>
        <w:rPr>
          <w:rFonts w:asciiTheme="minorEastAsia" w:hAnsiTheme="minorEastAsia" w:eastAsiaTheme="minorEastAsia" w:cstheme="minorEastAsia"/>
          <w:i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auto"/>
          <w:sz w:val="24"/>
          <w:szCs w:val="24"/>
        </w:rPr>
        <w:t>平台分为安卓端APP、苹果端APP、PC端，PC端采用B/S架构，使用浏览器登录操作。</w:t>
      </w:r>
      <w:bookmarkEnd w:id="57"/>
    </w:p>
    <w:p>
      <w:pPr>
        <w:pStyle w:val="3"/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非功能性需求</w:t>
      </w:r>
      <w:bookmarkEnd w:id="42"/>
      <w:bookmarkEnd w:id="43"/>
      <w:bookmarkStart w:id="59" w:name="_toc449"/>
      <w:bookmarkEnd w:id="59"/>
    </w:p>
    <w:tbl>
      <w:tblPr>
        <w:tblStyle w:val="88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需求条款</w:t>
            </w:r>
          </w:p>
        </w:tc>
        <w:tc>
          <w:tcPr>
            <w:tcW w:w="6720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响应时间</w:t>
            </w:r>
          </w:p>
        </w:tc>
        <w:tc>
          <w:tcPr>
            <w:tcW w:w="6720" w:type="dxa"/>
            <w:shd w:val="clear" w:color="auto" w:fill="FFFFFF"/>
          </w:tcPr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页面跳转时间应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&lt;3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秒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。</w:t>
            </w:r>
          </w:p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在90%以上的情况下，表单提交响应时间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&lt;1.5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秒，高峰时间段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3秒。</w:t>
            </w:r>
          </w:p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80%的数据统计功能查询时间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秒，对于复杂的、数据量的统计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&lt;1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0秒。</w:t>
            </w:r>
          </w:p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切换医院地图显示时间应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3秒。</w:t>
            </w:r>
          </w:p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在线支付的响应时间应时间应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&lt;2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秒。</w:t>
            </w:r>
          </w:p>
          <w:p>
            <w:pPr>
              <w:pStyle w:val="103"/>
              <w:numPr>
                <w:ilvl w:val="0"/>
                <w:numId w:val="35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在线沟通数据推送时间间隔应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&lt;2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兼容性</w:t>
            </w:r>
          </w:p>
        </w:tc>
        <w:tc>
          <w:tcPr>
            <w:tcW w:w="6720" w:type="dxa"/>
            <w:shd w:val="clear" w:color="auto" w:fill="FFFFFF"/>
          </w:tcPr>
          <w:p>
            <w:pPr>
              <w:pStyle w:val="103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兼容主流的不品牌和不同型号的安卓和苹果手机。</w:t>
            </w:r>
          </w:p>
          <w:p>
            <w:pPr>
              <w:pStyle w:val="103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系统应支持IOS，Android , windows操作系统。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安全性</w:t>
            </w:r>
          </w:p>
        </w:tc>
        <w:tc>
          <w:tcPr>
            <w:tcW w:w="6720" w:type="dxa"/>
            <w:shd w:val="clear" w:color="auto" w:fill="FFFFFF"/>
          </w:tcPr>
          <w:p>
            <w:pPr>
              <w:pStyle w:val="103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数据传输过程中应进行加密保护，保证数据在采集、传输和处理过程中不被偷窥、窃取、篡改。</w:t>
            </w:r>
          </w:p>
          <w:p>
            <w:pPr>
              <w:pStyle w:val="103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业务数据需要在存储时进行加密，确保不可破解。</w:t>
            </w:r>
          </w:p>
          <w:p>
            <w:pPr>
              <w:pStyle w:val="103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IP限制，防SQL注入，高频访问限制。</w:t>
            </w:r>
          </w:p>
          <w:p>
            <w:pPr>
              <w:pStyle w:val="103"/>
              <w:numPr>
                <w:ilvl w:val="0"/>
                <w:numId w:val="37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业务方面根据用户权限控制访问数据，对操作行为进行日志记录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提供智能预警功能、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安全审计功能，并可追踪系统的历史使用情况。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pStyle w:val="5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正确性</w:t>
            </w:r>
          </w:p>
        </w:tc>
        <w:tc>
          <w:tcPr>
            <w:tcW w:w="6720" w:type="dxa"/>
          </w:tcPr>
          <w:p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所有涉及数据、页面、流程流转等应满足业务需求。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健壮性、可靠性</w:t>
            </w:r>
          </w:p>
        </w:tc>
        <w:tc>
          <w:tcPr>
            <w:tcW w:w="6720" w:type="dxa"/>
          </w:tcPr>
          <w:p>
            <w:pPr>
              <w:pStyle w:val="103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具备系统、应用负载均衡。</w:t>
            </w:r>
          </w:p>
          <w:p>
            <w:pPr>
              <w:pStyle w:val="103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要求系统7x24小时运行。</w:t>
            </w:r>
          </w:p>
          <w:p>
            <w:pPr>
              <w:pStyle w:val="103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对输入有提示，数据有检查，防止数据异常。</w:t>
            </w:r>
          </w:p>
          <w:p>
            <w:pPr>
              <w:pStyle w:val="103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在线支付失败率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zh-CN"/>
              </w:rPr>
              <w:t>&lt;0.1%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。</w:t>
            </w:r>
          </w:p>
          <w:p>
            <w:pPr>
              <w:pStyle w:val="103"/>
              <w:numPr>
                <w:ilvl w:val="0"/>
                <w:numId w:val="38"/>
              </w:numPr>
              <w:spacing w:line="276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zh-CN"/>
              </w:rPr>
              <w:t>因软件系统的失效而造成不能完成业务的概率要小于5‰。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易用性</w:t>
            </w:r>
          </w:p>
        </w:tc>
        <w:tc>
          <w:tcPr>
            <w:tcW w:w="6720" w:type="dxa"/>
          </w:tcPr>
          <w:p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系统符合用户提出的用户习惯，人机交互性好。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清晰性</w:t>
            </w:r>
          </w:p>
        </w:tc>
        <w:tc>
          <w:tcPr>
            <w:tcW w:w="6720" w:type="dxa"/>
          </w:tcPr>
          <w:p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不同应用、软件、模块清晰。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可扩展性</w:t>
            </w:r>
          </w:p>
        </w:tc>
        <w:tc>
          <w:tcPr>
            <w:tcW w:w="6720" w:type="dxa"/>
          </w:tcPr>
          <w:p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系统对</w:t>
            </w:r>
            <w:r>
              <w:rPr>
                <w:rFonts w:hint="eastAsia" w:ascii="宋体" w:hAnsi="宋体"/>
                <w:szCs w:val="21"/>
              </w:rPr>
              <w:t>客户</w:t>
            </w:r>
            <w:r>
              <w:rPr>
                <w:rFonts w:ascii="宋体" w:hAnsi="宋体"/>
                <w:szCs w:val="21"/>
              </w:rPr>
              <w:t>需求的改变可以做到良好的适应，可拓展功能模块，并每一年</w:t>
            </w:r>
            <w:r>
              <w:rPr>
                <w:rFonts w:hint="eastAsia" w:ascii="宋体" w:hAnsi="宋体"/>
                <w:szCs w:val="21"/>
              </w:rPr>
              <w:t>更新一次。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FFFFFF"/>
          </w:tcPr>
          <w:p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可移植性</w:t>
            </w:r>
          </w:p>
        </w:tc>
        <w:tc>
          <w:tcPr>
            <w:tcW w:w="6720" w:type="dxa"/>
          </w:tcPr>
          <w:p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所有涉及数据和产品应具备能在不同环境、不同操作系统、不同数据库等进行快速迁移和部署。</w:t>
            </w:r>
          </w:p>
        </w:tc>
      </w:tr>
    </w:tbl>
    <w:p>
      <w:pPr>
        <w:spacing w:line="276" w:lineRule="auto"/>
        <w:rPr>
          <w:rFonts w:ascii="宋体" w:hAnsi="宋体"/>
        </w:rPr>
      </w:pPr>
    </w:p>
    <w:sectPr>
      <w:headerReference r:id="rId3" w:type="default"/>
      <w:footerReference r:id="rId4" w:type="default"/>
      <w:pgSz w:w="11906" w:h="16838"/>
      <w:pgMar w:top="1440" w:right="1841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rPr>
        <w:rFonts w:ascii="Arial" w:hAnsi="Arial" w:cs="Arial"/>
      </w:rPr>
    </w:pPr>
    <w:r>
      <w:rPr>
        <w:rFonts w:hint="eastAsia" w:ascii="Arial" w:hAnsi="Arial" w:cs="Arial"/>
      </w:rPr>
      <w:t xml:space="preserve">大兴云医 版权所有           </w:t>
    </w:r>
    <w:r>
      <w:rPr>
        <w:rFonts w:hint="eastAsia" w:ascii="Arial" w:hAnsi="Arial" w:cs="Arial"/>
        <w:sz w:val="15"/>
        <w:szCs w:val="15"/>
      </w:rPr>
      <w:t xml:space="preserve">                                                           第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15"/>
        <w:szCs w:val="15"/>
      </w:rPr>
      <w:fldChar w:fldCharType="begin"/>
    </w:r>
    <w:r>
      <w:rPr>
        <w:rFonts w:ascii="Arial" w:hAnsi="Arial" w:cs="Arial"/>
        <w:sz w:val="15"/>
        <w:szCs w:val="15"/>
      </w:rPr>
      <w:instrText xml:space="preserve"> PAGE </w:instrText>
    </w:r>
    <w:r>
      <w:rPr>
        <w:rFonts w:ascii="Arial" w:hAnsi="Arial" w:cs="Arial"/>
        <w:sz w:val="15"/>
        <w:szCs w:val="15"/>
      </w:rPr>
      <w:fldChar w:fldCharType="separate"/>
    </w:r>
    <w:r>
      <w:rPr>
        <w:rFonts w:ascii="Arial" w:hAnsi="Arial" w:cs="Arial"/>
        <w:sz w:val="15"/>
        <w:szCs w:val="15"/>
      </w:rPr>
      <w:t>34</w:t>
    </w:r>
    <w:r>
      <w:rPr>
        <w:rFonts w:ascii="Arial" w:hAnsi="Arial" w:cs="Arial"/>
        <w:sz w:val="15"/>
        <w:szCs w:val="15"/>
      </w:rPr>
      <w:fldChar w:fldCharType="end"/>
    </w:r>
    <w:r>
      <w:rPr>
        <w:rFonts w:ascii="Arial" w:hAnsi="Arial" w:cs="Arial"/>
        <w:sz w:val="15"/>
        <w:szCs w:val="15"/>
      </w:rPr>
      <w:t xml:space="preserve"> </w:t>
    </w:r>
    <w:r>
      <w:rPr>
        <w:rFonts w:hint="eastAsia" w:ascii="Arial" w:hAnsi="Arial" w:cs="Arial"/>
        <w:sz w:val="15"/>
        <w:szCs w:val="15"/>
      </w:rPr>
      <w:t>页/共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15"/>
        <w:szCs w:val="15"/>
      </w:rPr>
      <w:fldChar w:fldCharType="begin"/>
    </w:r>
    <w:r>
      <w:rPr>
        <w:rFonts w:ascii="Arial" w:hAnsi="Arial" w:cs="Arial"/>
        <w:sz w:val="15"/>
        <w:szCs w:val="15"/>
      </w:rPr>
      <w:instrText xml:space="preserve"> NUMPAGES </w:instrText>
    </w:r>
    <w:r>
      <w:rPr>
        <w:rFonts w:ascii="Arial" w:hAnsi="Arial" w:cs="Arial"/>
        <w:sz w:val="15"/>
        <w:szCs w:val="15"/>
      </w:rPr>
      <w:fldChar w:fldCharType="separate"/>
    </w:r>
    <w:r>
      <w:rPr>
        <w:rFonts w:ascii="Arial" w:hAnsi="Arial" w:cs="Arial"/>
        <w:sz w:val="15"/>
        <w:szCs w:val="15"/>
      </w:rPr>
      <w:t>36</w:t>
    </w:r>
    <w:r>
      <w:rPr>
        <w:rFonts w:ascii="Arial" w:hAnsi="Arial" w:cs="Arial"/>
        <w:sz w:val="15"/>
        <w:szCs w:val="15"/>
      </w:rPr>
      <w:fldChar w:fldCharType="end"/>
    </w:r>
    <w:r>
      <w:rPr>
        <w:rFonts w:hint="eastAsia" w:ascii="Arial" w:hAnsi="Arial" w:cs="Arial"/>
        <w:sz w:val="15"/>
        <w:szCs w:val="15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jc w:val="both"/>
      <w:rPr>
        <w:sz w:val="10"/>
      </w:rPr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4854575</wp:posOffset>
          </wp:positionH>
          <wp:positionV relativeFrom="paragraph">
            <wp:posOffset>-294005</wp:posOffset>
          </wp:positionV>
          <wp:extent cx="381000" cy="381000"/>
          <wp:effectExtent l="0" t="0" r="0" b="0"/>
          <wp:wrapNone/>
          <wp:docPr id="1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-210820</wp:posOffset>
              </wp:positionV>
              <wp:extent cx="2057400" cy="297180"/>
              <wp:effectExtent l="0" t="0" r="1905" b="1905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需求说明书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0pt;margin-top:-16.6pt;height:23.4pt;width:162pt;z-index:251658240;mso-width-relative:page;mso-height-relative:page;" filled="f" stroked="f" coordsize="21600,21600" o:gfxdata="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PJAcNQAAAAHAQAADwAAAAAAAAABACAAAAAiAAAAZHJzL2Rvd25yZXYueG1sUEsBAhQAFAAAAAgA&#10;h07iQAJ4QOHwAQAA1AMAAA4AAAAAAAAAAQAgAAAAIwEAAGRycy9lMm9Eb2MueG1sUEsFBgAAAAAG&#10;AAYAWQEAAIU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需求说明书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DAD5873"/>
    <w:multiLevelType w:val="multilevel"/>
    <w:tmpl w:val="0DAD58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 w:eastAsia="宋体" w:cs="Times New Roman"/>
        <w:b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395FE5"/>
    <w:multiLevelType w:val="multilevel"/>
    <w:tmpl w:val="0E395FE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100554DD"/>
    <w:multiLevelType w:val="multilevel"/>
    <w:tmpl w:val="100554D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C6200B"/>
    <w:multiLevelType w:val="multilevel"/>
    <w:tmpl w:val="10C620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EF32C3"/>
    <w:multiLevelType w:val="multilevel"/>
    <w:tmpl w:val="11EF32C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2A041F0"/>
    <w:multiLevelType w:val="multilevel"/>
    <w:tmpl w:val="12A041F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48C6DF6"/>
    <w:multiLevelType w:val="multilevel"/>
    <w:tmpl w:val="148C6DF6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CBD36EF"/>
    <w:multiLevelType w:val="multilevel"/>
    <w:tmpl w:val="1CBD36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830E73"/>
    <w:multiLevelType w:val="multilevel"/>
    <w:tmpl w:val="1F830E73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5D49A9"/>
    <w:multiLevelType w:val="multilevel"/>
    <w:tmpl w:val="205D49A9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993585"/>
    <w:multiLevelType w:val="multilevel"/>
    <w:tmpl w:val="2199358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326CB8"/>
    <w:multiLevelType w:val="multilevel"/>
    <w:tmpl w:val="23326CB8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9935C5"/>
    <w:multiLevelType w:val="multilevel"/>
    <w:tmpl w:val="289935C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AB635F9"/>
    <w:multiLevelType w:val="multilevel"/>
    <w:tmpl w:val="2AB635F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1F651D"/>
    <w:multiLevelType w:val="multilevel"/>
    <w:tmpl w:val="2C1F651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11239FD"/>
    <w:multiLevelType w:val="multilevel"/>
    <w:tmpl w:val="311239F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833C65"/>
    <w:multiLevelType w:val="multilevel"/>
    <w:tmpl w:val="43833C65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7">
    <w:nsid w:val="47362218"/>
    <w:multiLevelType w:val="multilevel"/>
    <w:tmpl w:val="4736221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6C721B"/>
    <w:multiLevelType w:val="multilevel"/>
    <w:tmpl w:val="496C721B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5D56A9"/>
    <w:multiLevelType w:val="multilevel"/>
    <w:tmpl w:val="4F5D56A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235756"/>
    <w:multiLevelType w:val="multilevel"/>
    <w:tmpl w:val="56235756"/>
    <w:lvl w:ilvl="0" w:tentative="0">
      <w:start w:val="1"/>
      <w:numFmt w:val="chineseCountingThousand"/>
      <w:pStyle w:val="3"/>
      <w:lvlText w:val="第%1章 "/>
      <w:lvlJc w:val="left"/>
      <w:pPr>
        <w:tabs>
          <w:tab w:val="left" w:pos="1290"/>
        </w:tabs>
        <w:ind w:left="642" w:hanging="432"/>
      </w:pPr>
      <w:rPr>
        <w:rFonts w:hint="eastAsia" w:ascii="Arial Unicode MS" w:hAnsi="Arial Unicode MS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718"/>
        </w:tabs>
        <w:ind w:left="718" w:hanging="576"/>
      </w:pPr>
      <w:rPr>
        <w:rFonts w:hint="default" w:ascii="Arial" w:hAnsi="Arial" w:eastAsia="黑体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30"/>
        </w:tabs>
        <w:ind w:left="930" w:hanging="7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2767"/>
        </w:tabs>
        <w:ind w:left="2540" w:hanging="69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218"/>
        </w:tabs>
        <w:ind w:left="1218" w:hanging="1008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362"/>
        </w:tabs>
        <w:ind w:left="136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506"/>
        </w:tabs>
        <w:ind w:left="150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650"/>
        </w:tabs>
        <w:ind w:left="165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794"/>
        </w:tabs>
        <w:ind w:left="1794" w:hanging="1584"/>
      </w:pPr>
      <w:rPr>
        <w:rFonts w:hint="eastAsia"/>
      </w:rPr>
    </w:lvl>
  </w:abstractNum>
  <w:abstractNum w:abstractNumId="31">
    <w:nsid w:val="58A32955"/>
    <w:multiLevelType w:val="multilevel"/>
    <w:tmpl w:val="58A32955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637130"/>
    <w:multiLevelType w:val="multilevel"/>
    <w:tmpl w:val="5D6371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212B6A"/>
    <w:multiLevelType w:val="multilevel"/>
    <w:tmpl w:val="6E212B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E02753"/>
    <w:multiLevelType w:val="multilevel"/>
    <w:tmpl w:val="73E02753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9427BB"/>
    <w:multiLevelType w:val="multilevel"/>
    <w:tmpl w:val="749427BB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E7938"/>
    <w:multiLevelType w:val="multilevel"/>
    <w:tmpl w:val="75EE793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CF2B2D"/>
    <w:multiLevelType w:val="multilevel"/>
    <w:tmpl w:val="76CF2B2D"/>
    <w:lvl w:ilvl="0" w:tentative="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29"/>
  </w:num>
  <w:num w:numId="13">
    <w:abstractNumId w:val="32"/>
  </w:num>
  <w:num w:numId="14">
    <w:abstractNumId w:val="33"/>
  </w:num>
  <w:num w:numId="15">
    <w:abstractNumId w:val="13"/>
  </w:num>
  <w:num w:numId="16">
    <w:abstractNumId w:val="17"/>
  </w:num>
  <w:num w:numId="17">
    <w:abstractNumId w:val="15"/>
  </w:num>
  <w:num w:numId="18">
    <w:abstractNumId w:val="24"/>
  </w:num>
  <w:num w:numId="19">
    <w:abstractNumId w:val="23"/>
  </w:num>
  <w:num w:numId="20">
    <w:abstractNumId w:val="27"/>
  </w:num>
  <w:num w:numId="21">
    <w:abstractNumId w:val="10"/>
  </w:num>
  <w:num w:numId="22">
    <w:abstractNumId w:val="18"/>
  </w:num>
  <w:num w:numId="23">
    <w:abstractNumId w:val="31"/>
  </w:num>
  <w:num w:numId="24">
    <w:abstractNumId w:val="19"/>
  </w:num>
  <w:num w:numId="25">
    <w:abstractNumId w:val="34"/>
  </w:num>
  <w:num w:numId="26">
    <w:abstractNumId w:val="28"/>
  </w:num>
  <w:num w:numId="27">
    <w:abstractNumId w:val="37"/>
  </w:num>
  <w:num w:numId="28">
    <w:abstractNumId w:val="35"/>
  </w:num>
  <w:num w:numId="29">
    <w:abstractNumId w:val="25"/>
  </w:num>
  <w:num w:numId="30">
    <w:abstractNumId w:val="16"/>
  </w:num>
  <w:num w:numId="31">
    <w:abstractNumId w:val="12"/>
  </w:num>
  <w:num w:numId="32">
    <w:abstractNumId w:val="21"/>
  </w:num>
  <w:num w:numId="33">
    <w:abstractNumId w:val="26"/>
  </w:num>
  <w:num w:numId="34">
    <w:abstractNumId w:val="11"/>
  </w:num>
  <w:num w:numId="35">
    <w:abstractNumId w:val="22"/>
  </w:num>
  <w:num w:numId="36">
    <w:abstractNumId w:val="20"/>
  </w:num>
  <w:num w:numId="37">
    <w:abstractNumId w:val="14"/>
  </w:num>
  <w:num w:numId="38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妙">
    <w15:presenceInfo w15:providerId="None" w15:userId="杨妙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28"/>
    <w:rsid w:val="000006E4"/>
    <w:rsid w:val="00003524"/>
    <w:rsid w:val="0000375A"/>
    <w:rsid w:val="00004EED"/>
    <w:rsid w:val="000100FD"/>
    <w:rsid w:val="00012F1A"/>
    <w:rsid w:val="0001343E"/>
    <w:rsid w:val="000137E2"/>
    <w:rsid w:val="00015A1F"/>
    <w:rsid w:val="00016EE6"/>
    <w:rsid w:val="00017BF5"/>
    <w:rsid w:val="00017DFE"/>
    <w:rsid w:val="000216CE"/>
    <w:rsid w:val="00021C0D"/>
    <w:rsid w:val="000230D4"/>
    <w:rsid w:val="00023713"/>
    <w:rsid w:val="000237BA"/>
    <w:rsid w:val="00023A0B"/>
    <w:rsid w:val="000240ED"/>
    <w:rsid w:val="00024352"/>
    <w:rsid w:val="0002463C"/>
    <w:rsid w:val="00024A7E"/>
    <w:rsid w:val="00025721"/>
    <w:rsid w:val="00025C58"/>
    <w:rsid w:val="00026F41"/>
    <w:rsid w:val="0002713D"/>
    <w:rsid w:val="00027FBA"/>
    <w:rsid w:val="00031FC8"/>
    <w:rsid w:val="00032B9A"/>
    <w:rsid w:val="000330E7"/>
    <w:rsid w:val="00033BE1"/>
    <w:rsid w:val="00035372"/>
    <w:rsid w:val="0003609B"/>
    <w:rsid w:val="00040A88"/>
    <w:rsid w:val="00041006"/>
    <w:rsid w:val="0004474E"/>
    <w:rsid w:val="000467CA"/>
    <w:rsid w:val="00050B94"/>
    <w:rsid w:val="00051804"/>
    <w:rsid w:val="00051BE2"/>
    <w:rsid w:val="00053C4C"/>
    <w:rsid w:val="00054A59"/>
    <w:rsid w:val="00060E07"/>
    <w:rsid w:val="00062183"/>
    <w:rsid w:val="000624D9"/>
    <w:rsid w:val="00063B3F"/>
    <w:rsid w:val="00065CD9"/>
    <w:rsid w:val="0007262A"/>
    <w:rsid w:val="00072FF6"/>
    <w:rsid w:val="00073961"/>
    <w:rsid w:val="00075EC3"/>
    <w:rsid w:val="000816C9"/>
    <w:rsid w:val="000824FA"/>
    <w:rsid w:val="000833C3"/>
    <w:rsid w:val="00083971"/>
    <w:rsid w:val="00084167"/>
    <w:rsid w:val="00084682"/>
    <w:rsid w:val="00085F74"/>
    <w:rsid w:val="00086084"/>
    <w:rsid w:val="000862B0"/>
    <w:rsid w:val="0008744C"/>
    <w:rsid w:val="000876F9"/>
    <w:rsid w:val="000917C0"/>
    <w:rsid w:val="000924C2"/>
    <w:rsid w:val="00092AEA"/>
    <w:rsid w:val="00092B70"/>
    <w:rsid w:val="00093705"/>
    <w:rsid w:val="00096C45"/>
    <w:rsid w:val="00097A46"/>
    <w:rsid w:val="000A01E4"/>
    <w:rsid w:val="000A0585"/>
    <w:rsid w:val="000A05D0"/>
    <w:rsid w:val="000A1030"/>
    <w:rsid w:val="000A18D2"/>
    <w:rsid w:val="000A1F5B"/>
    <w:rsid w:val="000A4848"/>
    <w:rsid w:val="000A52BD"/>
    <w:rsid w:val="000A703E"/>
    <w:rsid w:val="000B0B4E"/>
    <w:rsid w:val="000B2D41"/>
    <w:rsid w:val="000B3BC7"/>
    <w:rsid w:val="000B4845"/>
    <w:rsid w:val="000B505A"/>
    <w:rsid w:val="000C0896"/>
    <w:rsid w:val="000C0BFB"/>
    <w:rsid w:val="000C15F5"/>
    <w:rsid w:val="000C1B67"/>
    <w:rsid w:val="000C23E1"/>
    <w:rsid w:val="000C4889"/>
    <w:rsid w:val="000C7073"/>
    <w:rsid w:val="000D10A6"/>
    <w:rsid w:val="000D16DC"/>
    <w:rsid w:val="000D4C2A"/>
    <w:rsid w:val="000D5B68"/>
    <w:rsid w:val="000E06AF"/>
    <w:rsid w:val="000E0A3D"/>
    <w:rsid w:val="000E1E88"/>
    <w:rsid w:val="000E2CE0"/>
    <w:rsid w:val="000E2E2F"/>
    <w:rsid w:val="000E2EAD"/>
    <w:rsid w:val="000E335E"/>
    <w:rsid w:val="000E344B"/>
    <w:rsid w:val="000E57E2"/>
    <w:rsid w:val="000E588A"/>
    <w:rsid w:val="000E5F36"/>
    <w:rsid w:val="000E682C"/>
    <w:rsid w:val="000E7323"/>
    <w:rsid w:val="000F1764"/>
    <w:rsid w:val="000F45A1"/>
    <w:rsid w:val="000F6037"/>
    <w:rsid w:val="000F62B0"/>
    <w:rsid w:val="000F63D0"/>
    <w:rsid w:val="000F6E53"/>
    <w:rsid w:val="00100A29"/>
    <w:rsid w:val="00101DF8"/>
    <w:rsid w:val="00103DCE"/>
    <w:rsid w:val="001126CF"/>
    <w:rsid w:val="00114BC9"/>
    <w:rsid w:val="001155D6"/>
    <w:rsid w:val="0011753B"/>
    <w:rsid w:val="001206B4"/>
    <w:rsid w:val="00121769"/>
    <w:rsid w:val="0012290A"/>
    <w:rsid w:val="00122E45"/>
    <w:rsid w:val="0012318C"/>
    <w:rsid w:val="001241DA"/>
    <w:rsid w:val="0012451F"/>
    <w:rsid w:val="00124977"/>
    <w:rsid w:val="00124A1E"/>
    <w:rsid w:val="00130142"/>
    <w:rsid w:val="0013065E"/>
    <w:rsid w:val="001354A9"/>
    <w:rsid w:val="00135AB1"/>
    <w:rsid w:val="00136DDD"/>
    <w:rsid w:val="00137604"/>
    <w:rsid w:val="00142AD2"/>
    <w:rsid w:val="00143BCA"/>
    <w:rsid w:val="00143EBF"/>
    <w:rsid w:val="001446D9"/>
    <w:rsid w:val="00144A58"/>
    <w:rsid w:val="00146993"/>
    <w:rsid w:val="00147773"/>
    <w:rsid w:val="00147E01"/>
    <w:rsid w:val="0015002D"/>
    <w:rsid w:val="0015038B"/>
    <w:rsid w:val="001505C3"/>
    <w:rsid w:val="0015095B"/>
    <w:rsid w:val="00151F9F"/>
    <w:rsid w:val="001531BA"/>
    <w:rsid w:val="00153268"/>
    <w:rsid w:val="001536DE"/>
    <w:rsid w:val="00160726"/>
    <w:rsid w:val="00160F4F"/>
    <w:rsid w:val="00161425"/>
    <w:rsid w:val="001617FB"/>
    <w:rsid w:val="00162CEC"/>
    <w:rsid w:val="00163E02"/>
    <w:rsid w:val="001644DE"/>
    <w:rsid w:val="00166A4E"/>
    <w:rsid w:val="00166D02"/>
    <w:rsid w:val="00170D5D"/>
    <w:rsid w:val="0017286F"/>
    <w:rsid w:val="00172FE2"/>
    <w:rsid w:val="00173225"/>
    <w:rsid w:val="00173BC5"/>
    <w:rsid w:val="00174351"/>
    <w:rsid w:val="0017568C"/>
    <w:rsid w:val="00175B80"/>
    <w:rsid w:val="001770E4"/>
    <w:rsid w:val="001776E9"/>
    <w:rsid w:val="00180B08"/>
    <w:rsid w:val="00180C17"/>
    <w:rsid w:val="00181498"/>
    <w:rsid w:val="001827CC"/>
    <w:rsid w:val="00183630"/>
    <w:rsid w:val="00184129"/>
    <w:rsid w:val="00184C1A"/>
    <w:rsid w:val="00185237"/>
    <w:rsid w:val="00186E54"/>
    <w:rsid w:val="00190333"/>
    <w:rsid w:val="00190CF2"/>
    <w:rsid w:val="00190F1B"/>
    <w:rsid w:val="001912D2"/>
    <w:rsid w:val="00192786"/>
    <w:rsid w:val="00196945"/>
    <w:rsid w:val="00197025"/>
    <w:rsid w:val="001A1C0C"/>
    <w:rsid w:val="001A39B7"/>
    <w:rsid w:val="001A4829"/>
    <w:rsid w:val="001A538A"/>
    <w:rsid w:val="001A6574"/>
    <w:rsid w:val="001A6A14"/>
    <w:rsid w:val="001A728F"/>
    <w:rsid w:val="001B0B84"/>
    <w:rsid w:val="001B0D0D"/>
    <w:rsid w:val="001B0F7B"/>
    <w:rsid w:val="001B3F46"/>
    <w:rsid w:val="001B55D2"/>
    <w:rsid w:val="001B5855"/>
    <w:rsid w:val="001B5D3F"/>
    <w:rsid w:val="001B6872"/>
    <w:rsid w:val="001B6D34"/>
    <w:rsid w:val="001C112B"/>
    <w:rsid w:val="001C1F9C"/>
    <w:rsid w:val="001C2729"/>
    <w:rsid w:val="001C2932"/>
    <w:rsid w:val="001C2D34"/>
    <w:rsid w:val="001C4175"/>
    <w:rsid w:val="001D16F8"/>
    <w:rsid w:val="001D1B9B"/>
    <w:rsid w:val="001D2C1D"/>
    <w:rsid w:val="001D30AF"/>
    <w:rsid w:val="001D4B18"/>
    <w:rsid w:val="001D5F5E"/>
    <w:rsid w:val="001E0C3C"/>
    <w:rsid w:val="001E0C5F"/>
    <w:rsid w:val="001E0D53"/>
    <w:rsid w:val="001E24C0"/>
    <w:rsid w:val="001E2A4E"/>
    <w:rsid w:val="001E2C15"/>
    <w:rsid w:val="001E4FDE"/>
    <w:rsid w:val="001F0079"/>
    <w:rsid w:val="001F131E"/>
    <w:rsid w:val="001F33B8"/>
    <w:rsid w:val="001F3993"/>
    <w:rsid w:val="001F4091"/>
    <w:rsid w:val="001F482A"/>
    <w:rsid w:val="001F608D"/>
    <w:rsid w:val="001F6245"/>
    <w:rsid w:val="001F68B8"/>
    <w:rsid w:val="001F74B3"/>
    <w:rsid w:val="002000EE"/>
    <w:rsid w:val="002031B4"/>
    <w:rsid w:val="00204204"/>
    <w:rsid w:val="00205A9D"/>
    <w:rsid w:val="00205E40"/>
    <w:rsid w:val="00205F0F"/>
    <w:rsid w:val="00206575"/>
    <w:rsid w:val="00206701"/>
    <w:rsid w:val="00206980"/>
    <w:rsid w:val="00210BF4"/>
    <w:rsid w:val="00210E3F"/>
    <w:rsid w:val="00211FE7"/>
    <w:rsid w:val="00212C4B"/>
    <w:rsid w:val="00212F05"/>
    <w:rsid w:val="00215A20"/>
    <w:rsid w:val="00216083"/>
    <w:rsid w:val="002164EB"/>
    <w:rsid w:val="00217A9C"/>
    <w:rsid w:val="00217D15"/>
    <w:rsid w:val="00220C90"/>
    <w:rsid w:val="002216B3"/>
    <w:rsid w:val="002219DA"/>
    <w:rsid w:val="0022252C"/>
    <w:rsid w:val="0022281E"/>
    <w:rsid w:val="002244A9"/>
    <w:rsid w:val="002246C7"/>
    <w:rsid w:val="00224BB2"/>
    <w:rsid w:val="0022612E"/>
    <w:rsid w:val="002316D3"/>
    <w:rsid w:val="00231E23"/>
    <w:rsid w:val="0023241A"/>
    <w:rsid w:val="00234593"/>
    <w:rsid w:val="00234AF3"/>
    <w:rsid w:val="0023570D"/>
    <w:rsid w:val="00236E46"/>
    <w:rsid w:val="00237670"/>
    <w:rsid w:val="002406E4"/>
    <w:rsid w:val="00242876"/>
    <w:rsid w:val="002432CC"/>
    <w:rsid w:val="00243502"/>
    <w:rsid w:val="00244A3C"/>
    <w:rsid w:val="00244B52"/>
    <w:rsid w:val="00245C07"/>
    <w:rsid w:val="002462E1"/>
    <w:rsid w:val="0024660B"/>
    <w:rsid w:val="00246E7F"/>
    <w:rsid w:val="00250503"/>
    <w:rsid w:val="00251CF0"/>
    <w:rsid w:val="00254AA8"/>
    <w:rsid w:val="00254BA9"/>
    <w:rsid w:val="00256FAF"/>
    <w:rsid w:val="0025794B"/>
    <w:rsid w:val="00260854"/>
    <w:rsid w:val="002614AA"/>
    <w:rsid w:val="00261504"/>
    <w:rsid w:val="0026161B"/>
    <w:rsid w:val="00261D31"/>
    <w:rsid w:val="00262B19"/>
    <w:rsid w:val="002654A4"/>
    <w:rsid w:val="00267E26"/>
    <w:rsid w:val="00270656"/>
    <w:rsid w:val="00270E4B"/>
    <w:rsid w:val="002723F0"/>
    <w:rsid w:val="002738A2"/>
    <w:rsid w:val="00274604"/>
    <w:rsid w:val="002764D8"/>
    <w:rsid w:val="00276D7A"/>
    <w:rsid w:val="00281BA2"/>
    <w:rsid w:val="0028216B"/>
    <w:rsid w:val="0028236A"/>
    <w:rsid w:val="002838BF"/>
    <w:rsid w:val="002844D2"/>
    <w:rsid w:val="0028488A"/>
    <w:rsid w:val="00287C0B"/>
    <w:rsid w:val="0029146F"/>
    <w:rsid w:val="00291BAB"/>
    <w:rsid w:val="00293EC0"/>
    <w:rsid w:val="00293EF5"/>
    <w:rsid w:val="002948ED"/>
    <w:rsid w:val="002952C6"/>
    <w:rsid w:val="00297546"/>
    <w:rsid w:val="002A3226"/>
    <w:rsid w:val="002A331F"/>
    <w:rsid w:val="002A605A"/>
    <w:rsid w:val="002A6907"/>
    <w:rsid w:val="002B0498"/>
    <w:rsid w:val="002B0B30"/>
    <w:rsid w:val="002B0E68"/>
    <w:rsid w:val="002B18DB"/>
    <w:rsid w:val="002B2D64"/>
    <w:rsid w:val="002B3435"/>
    <w:rsid w:val="002B4365"/>
    <w:rsid w:val="002B52A7"/>
    <w:rsid w:val="002B548B"/>
    <w:rsid w:val="002B6319"/>
    <w:rsid w:val="002B6825"/>
    <w:rsid w:val="002B7544"/>
    <w:rsid w:val="002C0950"/>
    <w:rsid w:val="002C1292"/>
    <w:rsid w:val="002C1573"/>
    <w:rsid w:val="002C1FAC"/>
    <w:rsid w:val="002C2293"/>
    <w:rsid w:val="002C3B9F"/>
    <w:rsid w:val="002C4F8F"/>
    <w:rsid w:val="002C59AA"/>
    <w:rsid w:val="002D03AC"/>
    <w:rsid w:val="002D132C"/>
    <w:rsid w:val="002D1C30"/>
    <w:rsid w:val="002D2DFC"/>
    <w:rsid w:val="002D4A44"/>
    <w:rsid w:val="002D4D23"/>
    <w:rsid w:val="002D5C29"/>
    <w:rsid w:val="002D5F8C"/>
    <w:rsid w:val="002D6534"/>
    <w:rsid w:val="002D6E89"/>
    <w:rsid w:val="002D7402"/>
    <w:rsid w:val="002D7B18"/>
    <w:rsid w:val="002E020C"/>
    <w:rsid w:val="002E121A"/>
    <w:rsid w:val="002E2C22"/>
    <w:rsid w:val="002E4623"/>
    <w:rsid w:val="002E4D0C"/>
    <w:rsid w:val="002F436D"/>
    <w:rsid w:val="002F5C5F"/>
    <w:rsid w:val="002F6A9F"/>
    <w:rsid w:val="002F7E90"/>
    <w:rsid w:val="00301216"/>
    <w:rsid w:val="003024F2"/>
    <w:rsid w:val="003032D5"/>
    <w:rsid w:val="00304498"/>
    <w:rsid w:val="00304C11"/>
    <w:rsid w:val="0030658A"/>
    <w:rsid w:val="00306728"/>
    <w:rsid w:val="00307063"/>
    <w:rsid w:val="00310A8B"/>
    <w:rsid w:val="00312A1F"/>
    <w:rsid w:val="00313581"/>
    <w:rsid w:val="00314342"/>
    <w:rsid w:val="00315655"/>
    <w:rsid w:val="003168C0"/>
    <w:rsid w:val="00316C5C"/>
    <w:rsid w:val="00320321"/>
    <w:rsid w:val="003219C4"/>
    <w:rsid w:val="00322130"/>
    <w:rsid w:val="003223D7"/>
    <w:rsid w:val="00322621"/>
    <w:rsid w:val="003237CD"/>
    <w:rsid w:val="00323883"/>
    <w:rsid w:val="0032514D"/>
    <w:rsid w:val="0033023C"/>
    <w:rsid w:val="0033151E"/>
    <w:rsid w:val="00331BC1"/>
    <w:rsid w:val="00332AF5"/>
    <w:rsid w:val="00333DD5"/>
    <w:rsid w:val="00336F43"/>
    <w:rsid w:val="00342095"/>
    <w:rsid w:val="0034231B"/>
    <w:rsid w:val="00343DE6"/>
    <w:rsid w:val="00345A70"/>
    <w:rsid w:val="00346285"/>
    <w:rsid w:val="00346923"/>
    <w:rsid w:val="00347731"/>
    <w:rsid w:val="00347DFD"/>
    <w:rsid w:val="0035088A"/>
    <w:rsid w:val="00350F6B"/>
    <w:rsid w:val="00351B1A"/>
    <w:rsid w:val="0035228C"/>
    <w:rsid w:val="0035259E"/>
    <w:rsid w:val="003545C7"/>
    <w:rsid w:val="003575D0"/>
    <w:rsid w:val="00360712"/>
    <w:rsid w:val="003607FD"/>
    <w:rsid w:val="00360E4C"/>
    <w:rsid w:val="00362CA0"/>
    <w:rsid w:val="00365319"/>
    <w:rsid w:val="0036576B"/>
    <w:rsid w:val="00367B44"/>
    <w:rsid w:val="00371A0C"/>
    <w:rsid w:val="00372F90"/>
    <w:rsid w:val="0037566C"/>
    <w:rsid w:val="003808FA"/>
    <w:rsid w:val="00380F86"/>
    <w:rsid w:val="00382AF2"/>
    <w:rsid w:val="00382B3A"/>
    <w:rsid w:val="0038399C"/>
    <w:rsid w:val="00383DFC"/>
    <w:rsid w:val="00383E44"/>
    <w:rsid w:val="00384F42"/>
    <w:rsid w:val="00386E52"/>
    <w:rsid w:val="003878D9"/>
    <w:rsid w:val="00387C19"/>
    <w:rsid w:val="00387DF5"/>
    <w:rsid w:val="00390002"/>
    <w:rsid w:val="0039045A"/>
    <w:rsid w:val="00390F87"/>
    <w:rsid w:val="003920D0"/>
    <w:rsid w:val="0039221F"/>
    <w:rsid w:val="003948BC"/>
    <w:rsid w:val="0039495F"/>
    <w:rsid w:val="00395F88"/>
    <w:rsid w:val="003968D6"/>
    <w:rsid w:val="00396A37"/>
    <w:rsid w:val="003970A1"/>
    <w:rsid w:val="003A060F"/>
    <w:rsid w:val="003A1653"/>
    <w:rsid w:val="003A2B76"/>
    <w:rsid w:val="003A5167"/>
    <w:rsid w:val="003A6AB6"/>
    <w:rsid w:val="003B1ADE"/>
    <w:rsid w:val="003B2549"/>
    <w:rsid w:val="003B254E"/>
    <w:rsid w:val="003B35F7"/>
    <w:rsid w:val="003B3A81"/>
    <w:rsid w:val="003B43B7"/>
    <w:rsid w:val="003B4D90"/>
    <w:rsid w:val="003B6485"/>
    <w:rsid w:val="003B67B4"/>
    <w:rsid w:val="003B7E52"/>
    <w:rsid w:val="003C0175"/>
    <w:rsid w:val="003C0FC8"/>
    <w:rsid w:val="003C2667"/>
    <w:rsid w:val="003C2EF1"/>
    <w:rsid w:val="003C45BF"/>
    <w:rsid w:val="003C6610"/>
    <w:rsid w:val="003C6F12"/>
    <w:rsid w:val="003D2964"/>
    <w:rsid w:val="003D2AAE"/>
    <w:rsid w:val="003D2D76"/>
    <w:rsid w:val="003D62E6"/>
    <w:rsid w:val="003D6FE1"/>
    <w:rsid w:val="003D7D51"/>
    <w:rsid w:val="003E0B5D"/>
    <w:rsid w:val="003E2037"/>
    <w:rsid w:val="003E4D44"/>
    <w:rsid w:val="003E53EA"/>
    <w:rsid w:val="003F1E8C"/>
    <w:rsid w:val="003F206C"/>
    <w:rsid w:val="003F2EAB"/>
    <w:rsid w:val="003F31DC"/>
    <w:rsid w:val="003F32CF"/>
    <w:rsid w:val="003F3477"/>
    <w:rsid w:val="003F3800"/>
    <w:rsid w:val="003F50DB"/>
    <w:rsid w:val="003F53CC"/>
    <w:rsid w:val="003F647A"/>
    <w:rsid w:val="003F75D0"/>
    <w:rsid w:val="003F7E0C"/>
    <w:rsid w:val="00400720"/>
    <w:rsid w:val="00400EE9"/>
    <w:rsid w:val="00401403"/>
    <w:rsid w:val="00401884"/>
    <w:rsid w:val="004040C9"/>
    <w:rsid w:val="0040612B"/>
    <w:rsid w:val="0040674F"/>
    <w:rsid w:val="00410DBC"/>
    <w:rsid w:val="00413A53"/>
    <w:rsid w:val="00414F7F"/>
    <w:rsid w:val="0041530A"/>
    <w:rsid w:val="00415F5B"/>
    <w:rsid w:val="00420E36"/>
    <w:rsid w:val="004222FA"/>
    <w:rsid w:val="00422C3B"/>
    <w:rsid w:val="00422F14"/>
    <w:rsid w:val="004230B0"/>
    <w:rsid w:val="00423467"/>
    <w:rsid w:val="0042381D"/>
    <w:rsid w:val="004247E3"/>
    <w:rsid w:val="00425B38"/>
    <w:rsid w:val="0042602D"/>
    <w:rsid w:val="00426EA6"/>
    <w:rsid w:val="004310F7"/>
    <w:rsid w:val="00432ADD"/>
    <w:rsid w:val="004344C0"/>
    <w:rsid w:val="00434E41"/>
    <w:rsid w:val="00436848"/>
    <w:rsid w:val="004373BA"/>
    <w:rsid w:val="00437FFC"/>
    <w:rsid w:val="004402C6"/>
    <w:rsid w:val="004410B3"/>
    <w:rsid w:val="0044110D"/>
    <w:rsid w:val="00441B3A"/>
    <w:rsid w:val="004433EF"/>
    <w:rsid w:val="00443B01"/>
    <w:rsid w:val="00443D8D"/>
    <w:rsid w:val="0044506C"/>
    <w:rsid w:val="00445A3F"/>
    <w:rsid w:val="004467FC"/>
    <w:rsid w:val="00446879"/>
    <w:rsid w:val="00447957"/>
    <w:rsid w:val="00452393"/>
    <w:rsid w:val="00455D6B"/>
    <w:rsid w:val="00456345"/>
    <w:rsid w:val="004563F0"/>
    <w:rsid w:val="00457B11"/>
    <w:rsid w:val="00457B3B"/>
    <w:rsid w:val="00457C08"/>
    <w:rsid w:val="0046066D"/>
    <w:rsid w:val="00460CDF"/>
    <w:rsid w:val="00460D17"/>
    <w:rsid w:val="00460E5B"/>
    <w:rsid w:val="00461177"/>
    <w:rsid w:val="00463AAC"/>
    <w:rsid w:val="00467147"/>
    <w:rsid w:val="00467175"/>
    <w:rsid w:val="00470C50"/>
    <w:rsid w:val="00475016"/>
    <w:rsid w:val="00480B31"/>
    <w:rsid w:val="00481EE5"/>
    <w:rsid w:val="00481F09"/>
    <w:rsid w:val="00482AAA"/>
    <w:rsid w:val="00485E70"/>
    <w:rsid w:val="00485FF8"/>
    <w:rsid w:val="00486166"/>
    <w:rsid w:val="00486911"/>
    <w:rsid w:val="00491FF2"/>
    <w:rsid w:val="00492259"/>
    <w:rsid w:val="004978EE"/>
    <w:rsid w:val="00497ECA"/>
    <w:rsid w:val="004A0FC8"/>
    <w:rsid w:val="004A1321"/>
    <w:rsid w:val="004A1F7A"/>
    <w:rsid w:val="004A2930"/>
    <w:rsid w:val="004A2CA1"/>
    <w:rsid w:val="004B0A47"/>
    <w:rsid w:val="004B0F10"/>
    <w:rsid w:val="004B1719"/>
    <w:rsid w:val="004B2A1F"/>
    <w:rsid w:val="004B3920"/>
    <w:rsid w:val="004B3C9E"/>
    <w:rsid w:val="004B6344"/>
    <w:rsid w:val="004B6F92"/>
    <w:rsid w:val="004C01BA"/>
    <w:rsid w:val="004C166F"/>
    <w:rsid w:val="004C1AD6"/>
    <w:rsid w:val="004C3278"/>
    <w:rsid w:val="004C5A37"/>
    <w:rsid w:val="004C67F3"/>
    <w:rsid w:val="004C709E"/>
    <w:rsid w:val="004C73EE"/>
    <w:rsid w:val="004C7990"/>
    <w:rsid w:val="004D2752"/>
    <w:rsid w:val="004D60B4"/>
    <w:rsid w:val="004D64D6"/>
    <w:rsid w:val="004D66E9"/>
    <w:rsid w:val="004D73C7"/>
    <w:rsid w:val="004D78AB"/>
    <w:rsid w:val="004E021D"/>
    <w:rsid w:val="004E1261"/>
    <w:rsid w:val="004E2D5D"/>
    <w:rsid w:val="004E786A"/>
    <w:rsid w:val="004F03FA"/>
    <w:rsid w:val="004F1C66"/>
    <w:rsid w:val="004F2199"/>
    <w:rsid w:val="004F26EF"/>
    <w:rsid w:val="004F4E44"/>
    <w:rsid w:val="004F53F7"/>
    <w:rsid w:val="004F5D02"/>
    <w:rsid w:val="004F61AB"/>
    <w:rsid w:val="00500B1A"/>
    <w:rsid w:val="00502855"/>
    <w:rsid w:val="00503293"/>
    <w:rsid w:val="00505DEC"/>
    <w:rsid w:val="0050609A"/>
    <w:rsid w:val="005064FB"/>
    <w:rsid w:val="00506D96"/>
    <w:rsid w:val="005107A7"/>
    <w:rsid w:val="00510EC4"/>
    <w:rsid w:val="00512411"/>
    <w:rsid w:val="005125F5"/>
    <w:rsid w:val="0051506F"/>
    <w:rsid w:val="0051609B"/>
    <w:rsid w:val="00516A1C"/>
    <w:rsid w:val="00516D1A"/>
    <w:rsid w:val="0051720A"/>
    <w:rsid w:val="00517B51"/>
    <w:rsid w:val="00520A27"/>
    <w:rsid w:val="00522B41"/>
    <w:rsid w:val="00522D29"/>
    <w:rsid w:val="005230B6"/>
    <w:rsid w:val="00525100"/>
    <w:rsid w:val="005315E1"/>
    <w:rsid w:val="005329CB"/>
    <w:rsid w:val="005333CE"/>
    <w:rsid w:val="00533DE5"/>
    <w:rsid w:val="00536362"/>
    <w:rsid w:val="0053764E"/>
    <w:rsid w:val="0054085D"/>
    <w:rsid w:val="00541D82"/>
    <w:rsid w:val="005423EF"/>
    <w:rsid w:val="005427F8"/>
    <w:rsid w:val="0054391C"/>
    <w:rsid w:val="005442B4"/>
    <w:rsid w:val="00544DE7"/>
    <w:rsid w:val="00545847"/>
    <w:rsid w:val="00545F00"/>
    <w:rsid w:val="0054616B"/>
    <w:rsid w:val="005468ED"/>
    <w:rsid w:val="0054720A"/>
    <w:rsid w:val="00547CE2"/>
    <w:rsid w:val="005509DA"/>
    <w:rsid w:val="00552E60"/>
    <w:rsid w:val="005559D3"/>
    <w:rsid w:val="00556BF8"/>
    <w:rsid w:val="00557154"/>
    <w:rsid w:val="005619FE"/>
    <w:rsid w:val="00561EB6"/>
    <w:rsid w:val="005620B0"/>
    <w:rsid w:val="005627D9"/>
    <w:rsid w:val="005628CD"/>
    <w:rsid w:val="00562E94"/>
    <w:rsid w:val="005641E0"/>
    <w:rsid w:val="00564C36"/>
    <w:rsid w:val="00565249"/>
    <w:rsid w:val="00566004"/>
    <w:rsid w:val="00566802"/>
    <w:rsid w:val="0056788E"/>
    <w:rsid w:val="00567CCC"/>
    <w:rsid w:val="00567F0A"/>
    <w:rsid w:val="00567F4F"/>
    <w:rsid w:val="00571CCE"/>
    <w:rsid w:val="00573DA7"/>
    <w:rsid w:val="0057570E"/>
    <w:rsid w:val="005766BF"/>
    <w:rsid w:val="00576877"/>
    <w:rsid w:val="0057798F"/>
    <w:rsid w:val="00577EEB"/>
    <w:rsid w:val="005801C8"/>
    <w:rsid w:val="00580709"/>
    <w:rsid w:val="00580FCA"/>
    <w:rsid w:val="00581C31"/>
    <w:rsid w:val="00582344"/>
    <w:rsid w:val="00582D53"/>
    <w:rsid w:val="005831C2"/>
    <w:rsid w:val="00583619"/>
    <w:rsid w:val="00583BD8"/>
    <w:rsid w:val="0058577E"/>
    <w:rsid w:val="0058664F"/>
    <w:rsid w:val="0059147F"/>
    <w:rsid w:val="00591619"/>
    <w:rsid w:val="00592FAF"/>
    <w:rsid w:val="0059306D"/>
    <w:rsid w:val="00595753"/>
    <w:rsid w:val="00596B99"/>
    <w:rsid w:val="005A0E2F"/>
    <w:rsid w:val="005A0E9A"/>
    <w:rsid w:val="005A144B"/>
    <w:rsid w:val="005A1F46"/>
    <w:rsid w:val="005A2B41"/>
    <w:rsid w:val="005A318C"/>
    <w:rsid w:val="005A40F4"/>
    <w:rsid w:val="005A4AD0"/>
    <w:rsid w:val="005A614C"/>
    <w:rsid w:val="005A6D57"/>
    <w:rsid w:val="005B1C56"/>
    <w:rsid w:val="005B2271"/>
    <w:rsid w:val="005B24A2"/>
    <w:rsid w:val="005B2C1D"/>
    <w:rsid w:val="005B4A01"/>
    <w:rsid w:val="005B6179"/>
    <w:rsid w:val="005C0904"/>
    <w:rsid w:val="005C12D6"/>
    <w:rsid w:val="005C400A"/>
    <w:rsid w:val="005C628D"/>
    <w:rsid w:val="005C646F"/>
    <w:rsid w:val="005C6A3B"/>
    <w:rsid w:val="005C778D"/>
    <w:rsid w:val="005C7C80"/>
    <w:rsid w:val="005C7D05"/>
    <w:rsid w:val="005C7E56"/>
    <w:rsid w:val="005D39C9"/>
    <w:rsid w:val="005D483A"/>
    <w:rsid w:val="005D5259"/>
    <w:rsid w:val="005E1D42"/>
    <w:rsid w:val="005E39F0"/>
    <w:rsid w:val="005E49B6"/>
    <w:rsid w:val="005E49F4"/>
    <w:rsid w:val="005E6529"/>
    <w:rsid w:val="005E6C06"/>
    <w:rsid w:val="005F1593"/>
    <w:rsid w:val="005F1C0F"/>
    <w:rsid w:val="005F3B29"/>
    <w:rsid w:val="005F4C3C"/>
    <w:rsid w:val="005F5C43"/>
    <w:rsid w:val="0060093C"/>
    <w:rsid w:val="00600CEB"/>
    <w:rsid w:val="00604220"/>
    <w:rsid w:val="00607569"/>
    <w:rsid w:val="00607EF3"/>
    <w:rsid w:val="00610286"/>
    <w:rsid w:val="0061199A"/>
    <w:rsid w:val="00611A1F"/>
    <w:rsid w:val="00611A48"/>
    <w:rsid w:val="006120BE"/>
    <w:rsid w:val="00612B36"/>
    <w:rsid w:val="00612C89"/>
    <w:rsid w:val="00614703"/>
    <w:rsid w:val="006158D6"/>
    <w:rsid w:val="00615AF8"/>
    <w:rsid w:val="00616868"/>
    <w:rsid w:val="00620685"/>
    <w:rsid w:val="00620D93"/>
    <w:rsid w:val="00622503"/>
    <w:rsid w:val="00622B0A"/>
    <w:rsid w:val="00623466"/>
    <w:rsid w:val="00625034"/>
    <w:rsid w:val="00630EEA"/>
    <w:rsid w:val="00631193"/>
    <w:rsid w:val="00631557"/>
    <w:rsid w:val="00631C77"/>
    <w:rsid w:val="00632FE1"/>
    <w:rsid w:val="006341B9"/>
    <w:rsid w:val="00635853"/>
    <w:rsid w:val="00635A6C"/>
    <w:rsid w:val="00635E31"/>
    <w:rsid w:val="006363A8"/>
    <w:rsid w:val="00637DE3"/>
    <w:rsid w:val="0064265D"/>
    <w:rsid w:val="00642931"/>
    <w:rsid w:val="00644430"/>
    <w:rsid w:val="00644624"/>
    <w:rsid w:val="00644FAF"/>
    <w:rsid w:val="0064516F"/>
    <w:rsid w:val="006455F3"/>
    <w:rsid w:val="006459D1"/>
    <w:rsid w:val="006462DD"/>
    <w:rsid w:val="00646394"/>
    <w:rsid w:val="00646F2C"/>
    <w:rsid w:val="0065064B"/>
    <w:rsid w:val="00652489"/>
    <w:rsid w:val="006533FB"/>
    <w:rsid w:val="00655625"/>
    <w:rsid w:val="00655707"/>
    <w:rsid w:val="00655800"/>
    <w:rsid w:val="00656AED"/>
    <w:rsid w:val="0066105D"/>
    <w:rsid w:val="006611C5"/>
    <w:rsid w:val="00661F94"/>
    <w:rsid w:val="0066524F"/>
    <w:rsid w:val="00666B46"/>
    <w:rsid w:val="006679EF"/>
    <w:rsid w:val="00667B6E"/>
    <w:rsid w:val="0067266C"/>
    <w:rsid w:val="00673032"/>
    <w:rsid w:val="006745F2"/>
    <w:rsid w:val="00675802"/>
    <w:rsid w:val="00677460"/>
    <w:rsid w:val="00677C7E"/>
    <w:rsid w:val="00680645"/>
    <w:rsid w:val="006817CA"/>
    <w:rsid w:val="006820EE"/>
    <w:rsid w:val="00687A8F"/>
    <w:rsid w:val="00690C5E"/>
    <w:rsid w:val="006910DB"/>
    <w:rsid w:val="00693102"/>
    <w:rsid w:val="00693C25"/>
    <w:rsid w:val="00695695"/>
    <w:rsid w:val="0069598A"/>
    <w:rsid w:val="0069610D"/>
    <w:rsid w:val="0069676A"/>
    <w:rsid w:val="00697036"/>
    <w:rsid w:val="00697E41"/>
    <w:rsid w:val="006A10E6"/>
    <w:rsid w:val="006A1621"/>
    <w:rsid w:val="006A38FD"/>
    <w:rsid w:val="006A3D5D"/>
    <w:rsid w:val="006A4D6B"/>
    <w:rsid w:val="006A5F29"/>
    <w:rsid w:val="006A69EC"/>
    <w:rsid w:val="006A7646"/>
    <w:rsid w:val="006B0050"/>
    <w:rsid w:val="006B0B97"/>
    <w:rsid w:val="006B117B"/>
    <w:rsid w:val="006B1D35"/>
    <w:rsid w:val="006B2BC7"/>
    <w:rsid w:val="006B2DA2"/>
    <w:rsid w:val="006B40BE"/>
    <w:rsid w:val="006B4797"/>
    <w:rsid w:val="006B5E53"/>
    <w:rsid w:val="006B63E7"/>
    <w:rsid w:val="006B6616"/>
    <w:rsid w:val="006B6ADA"/>
    <w:rsid w:val="006B6FB9"/>
    <w:rsid w:val="006B7F8A"/>
    <w:rsid w:val="006C0996"/>
    <w:rsid w:val="006C1304"/>
    <w:rsid w:val="006C1D3E"/>
    <w:rsid w:val="006C1DEB"/>
    <w:rsid w:val="006C4447"/>
    <w:rsid w:val="006C463A"/>
    <w:rsid w:val="006C559D"/>
    <w:rsid w:val="006C7B61"/>
    <w:rsid w:val="006D097E"/>
    <w:rsid w:val="006D1D68"/>
    <w:rsid w:val="006D2094"/>
    <w:rsid w:val="006D209F"/>
    <w:rsid w:val="006D3C50"/>
    <w:rsid w:val="006D3D54"/>
    <w:rsid w:val="006D4011"/>
    <w:rsid w:val="006D4A49"/>
    <w:rsid w:val="006D56C9"/>
    <w:rsid w:val="006D5833"/>
    <w:rsid w:val="006D7ADE"/>
    <w:rsid w:val="006D7F8A"/>
    <w:rsid w:val="006E3DC6"/>
    <w:rsid w:val="006E55F0"/>
    <w:rsid w:val="006E69C0"/>
    <w:rsid w:val="006E70CE"/>
    <w:rsid w:val="006E7952"/>
    <w:rsid w:val="006E7F8D"/>
    <w:rsid w:val="006F0046"/>
    <w:rsid w:val="006F0B38"/>
    <w:rsid w:val="006F1186"/>
    <w:rsid w:val="006F2CB1"/>
    <w:rsid w:val="006F40A0"/>
    <w:rsid w:val="006F4EDF"/>
    <w:rsid w:val="006F6357"/>
    <w:rsid w:val="006F723F"/>
    <w:rsid w:val="0070295F"/>
    <w:rsid w:val="00702C6C"/>
    <w:rsid w:val="00703723"/>
    <w:rsid w:val="00703B12"/>
    <w:rsid w:val="00703F4C"/>
    <w:rsid w:val="0070659F"/>
    <w:rsid w:val="00706EE2"/>
    <w:rsid w:val="0070793C"/>
    <w:rsid w:val="00710BCC"/>
    <w:rsid w:val="00710C02"/>
    <w:rsid w:val="007120AA"/>
    <w:rsid w:val="0071230C"/>
    <w:rsid w:val="0071363F"/>
    <w:rsid w:val="00713946"/>
    <w:rsid w:val="0071590D"/>
    <w:rsid w:val="00715C26"/>
    <w:rsid w:val="00716628"/>
    <w:rsid w:val="00720D10"/>
    <w:rsid w:val="00720EF9"/>
    <w:rsid w:val="00721179"/>
    <w:rsid w:val="0072344B"/>
    <w:rsid w:val="00724466"/>
    <w:rsid w:val="007256CB"/>
    <w:rsid w:val="0072651B"/>
    <w:rsid w:val="00727A54"/>
    <w:rsid w:val="00727E07"/>
    <w:rsid w:val="00730117"/>
    <w:rsid w:val="00731A79"/>
    <w:rsid w:val="00731D21"/>
    <w:rsid w:val="00732E26"/>
    <w:rsid w:val="007351F3"/>
    <w:rsid w:val="00735B8D"/>
    <w:rsid w:val="00735FDE"/>
    <w:rsid w:val="007379CA"/>
    <w:rsid w:val="00746539"/>
    <w:rsid w:val="00747B0C"/>
    <w:rsid w:val="007504E3"/>
    <w:rsid w:val="00750512"/>
    <w:rsid w:val="00751302"/>
    <w:rsid w:val="0075159C"/>
    <w:rsid w:val="00751D50"/>
    <w:rsid w:val="0075402C"/>
    <w:rsid w:val="0075486B"/>
    <w:rsid w:val="00755628"/>
    <w:rsid w:val="00756B8F"/>
    <w:rsid w:val="0076348D"/>
    <w:rsid w:val="00764101"/>
    <w:rsid w:val="00764318"/>
    <w:rsid w:val="00765608"/>
    <w:rsid w:val="007678DD"/>
    <w:rsid w:val="0077123B"/>
    <w:rsid w:val="00773750"/>
    <w:rsid w:val="00773853"/>
    <w:rsid w:val="00774B29"/>
    <w:rsid w:val="00775AD1"/>
    <w:rsid w:val="007770E9"/>
    <w:rsid w:val="00777EBE"/>
    <w:rsid w:val="00781633"/>
    <w:rsid w:val="0078242B"/>
    <w:rsid w:val="00784D03"/>
    <w:rsid w:val="007852D7"/>
    <w:rsid w:val="00785D98"/>
    <w:rsid w:val="00786A5A"/>
    <w:rsid w:val="007870B2"/>
    <w:rsid w:val="00793747"/>
    <w:rsid w:val="00794759"/>
    <w:rsid w:val="007969BA"/>
    <w:rsid w:val="00797509"/>
    <w:rsid w:val="007976CF"/>
    <w:rsid w:val="007A2017"/>
    <w:rsid w:val="007A2A7C"/>
    <w:rsid w:val="007A3816"/>
    <w:rsid w:val="007A3F2D"/>
    <w:rsid w:val="007A4B64"/>
    <w:rsid w:val="007A4C84"/>
    <w:rsid w:val="007A548E"/>
    <w:rsid w:val="007A5D59"/>
    <w:rsid w:val="007A5FF6"/>
    <w:rsid w:val="007A6A8E"/>
    <w:rsid w:val="007A7163"/>
    <w:rsid w:val="007A7BE6"/>
    <w:rsid w:val="007B06F8"/>
    <w:rsid w:val="007B0990"/>
    <w:rsid w:val="007B10E2"/>
    <w:rsid w:val="007B1366"/>
    <w:rsid w:val="007B1393"/>
    <w:rsid w:val="007B3CEA"/>
    <w:rsid w:val="007B49A4"/>
    <w:rsid w:val="007B5000"/>
    <w:rsid w:val="007B5461"/>
    <w:rsid w:val="007B756E"/>
    <w:rsid w:val="007C100B"/>
    <w:rsid w:val="007C12FB"/>
    <w:rsid w:val="007C154B"/>
    <w:rsid w:val="007C421A"/>
    <w:rsid w:val="007C5C31"/>
    <w:rsid w:val="007C5E79"/>
    <w:rsid w:val="007D2CB9"/>
    <w:rsid w:val="007D3448"/>
    <w:rsid w:val="007D6DB2"/>
    <w:rsid w:val="007E05F7"/>
    <w:rsid w:val="007E0DF1"/>
    <w:rsid w:val="007E0FCD"/>
    <w:rsid w:val="007E1B9C"/>
    <w:rsid w:val="007E1CD6"/>
    <w:rsid w:val="007E1E78"/>
    <w:rsid w:val="007E35C0"/>
    <w:rsid w:val="007E37F5"/>
    <w:rsid w:val="007E46E2"/>
    <w:rsid w:val="007E57C1"/>
    <w:rsid w:val="007E71B7"/>
    <w:rsid w:val="007E7642"/>
    <w:rsid w:val="007F03D0"/>
    <w:rsid w:val="007F0837"/>
    <w:rsid w:val="007F1D0A"/>
    <w:rsid w:val="007F27A9"/>
    <w:rsid w:val="007F32BC"/>
    <w:rsid w:val="007F3F43"/>
    <w:rsid w:val="007F672E"/>
    <w:rsid w:val="007F6896"/>
    <w:rsid w:val="007F6BEF"/>
    <w:rsid w:val="00800515"/>
    <w:rsid w:val="00800E8A"/>
    <w:rsid w:val="00803313"/>
    <w:rsid w:val="008037A4"/>
    <w:rsid w:val="00805FDE"/>
    <w:rsid w:val="008064CC"/>
    <w:rsid w:val="008070D7"/>
    <w:rsid w:val="00807539"/>
    <w:rsid w:val="00810765"/>
    <w:rsid w:val="00811075"/>
    <w:rsid w:val="0081211A"/>
    <w:rsid w:val="008139F8"/>
    <w:rsid w:val="00813F3A"/>
    <w:rsid w:val="008144D7"/>
    <w:rsid w:val="00815619"/>
    <w:rsid w:val="0081608A"/>
    <w:rsid w:val="008161EB"/>
    <w:rsid w:val="00816A72"/>
    <w:rsid w:val="00816E1A"/>
    <w:rsid w:val="008205EA"/>
    <w:rsid w:val="00821B95"/>
    <w:rsid w:val="00821FDF"/>
    <w:rsid w:val="00823552"/>
    <w:rsid w:val="00824A5A"/>
    <w:rsid w:val="00826DDC"/>
    <w:rsid w:val="008307D3"/>
    <w:rsid w:val="00831C31"/>
    <w:rsid w:val="008344A7"/>
    <w:rsid w:val="00834DB6"/>
    <w:rsid w:val="00836039"/>
    <w:rsid w:val="00836B59"/>
    <w:rsid w:val="00837D69"/>
    <w:rsid w:val="0084084B"/>
    <w:rsid w:val="00841300"/>
    <w:rsid w:val="00841389"/>
    <w:rsid w:val="00841FCB"/>
    <w:rsid w:val="00842341"/>
    <w:rsid w:val="008452F3"/>
    <w:rsid w:val="0084639F"/>
    <w:rsid w:val="00846651"/>
    <w:rsid w:val="008503DA"/>
    <w:rsid w:val="00850EE1"/>
    <w:rsid w:val="00852AF1"/>
    <w:rsid w:val="00852DBF"/>
    <w:rsid w:val="00857010"/>
    <w:rsid w:val="00861EC0"/>
    <w:rsid w:val="00862CD7"/>
    <w:rsid w:val="00863746"/>
    <w:rsid w:val="0086547F"/>
    <w:rsid w:val="00866E87"/>
    <w:rsid w:val="008753E2"/>
    <w:rsid w:val="00876707"/>
    <w:rsid w:val="00877D1B"/>
    <w:rsid w:val="00881AB9"/>
    <w:rsid w:val="00881E02"/>
    <w:rsid w:val="008837F5"/>
    <w:rsid w:val="00885E2A"/>
    <w:rsid w:val="0088633A"/>
    <w:rsid w:val="008864AF"/>
    <w:rsid w:val="0089171C"/>
    <w:rsid w:val="00891F24"/>
    <w:rsid w:val="00894A4B"/>
    <w:rsid w:val="008955B9"/>
    <w:rsid w:val="00897D03"/>
    <w:rsid w:val="008A0893"/>
    <w:rsid w:val="008A1D76"/>
    <w:rsid w:val="008A213F"/>
    <w:rsid w:val="008A4A56"/>
    <w:rsid w:val="008A6086"/>
    <w:rsid w:val="008A60C4"/>
    <w:rsid w:val="008A6993"/>
    <w:rsid w:val="008A69E9"/>
    <w:rsid w:val="008A73E9"/>
    <w:rsid w:val="008B0530"/>
    <w:rsid w:val="008B21EF"/>
    <w:rsid w:val="008B266A"/>
    <w:rsid w:val="008B5235"/>
    <w:rsid w:val="008B5AB8"/>
    <w:rsid w:val="008B5F70"/>
    <w:rsid w:val="008B5F9A"/>
    <w:rsid w:val="008B697F"/>
    <w:rsid w:val="008B72B1"/>
    <w:rsid w:val="008C0EF8"/>
    <w:rsid w:val="008C14E4"/>
    <w:rsid w:val="008C2D80"/>
    <w:rsid w:val="008C3B4B"/>
    <w:rsid w:val="008C40C5"/>
    <w:rsid w:val="008C5210"/>
    <w:rsid w:val="008C5636"/>
    <w:rsid w:val="008C70E7"/>
    <w:rsid w:val="008D0420"/>
    <w:rsid w:val="008D0AF5"/>
    <w:rsid w:val="008D11B3"/>
    <w:rsid w:val="008D1896"/>
    <w:rsid w:val="008D3A4D"/>
    <w:rsid w:val="008D4700"/>
    <w:rsid w:val="008D4CCB"/>
    <w:rsid w:val="008D50C9"/>
    <w:rsid w:val="008D690F"/>
    <w:rsid w:val="008D7DA9"/>
    <w:rsid w:val="008D7F05"/>
    <w:rsid w:val="008E296F"/>
    <w:rsid w:val="008E45B4"/>
    <w:rsid w:val="008E50BE"/>
    <w:rsid w:val="008E54AB"/>
    <w:rsid w:val="008E5B2E"/>
    <w:rsid w:val="008E5E6C"/>
    <w:rsid w:val="008E6B47"/>
    <w:rsid w:val="008E7D50"/>
    <w:rsid w:val="008F05EC"/>
    <w:rsid w:val="008F1798"/>
    <w:rsid w:val="008F3B78"/>
    <w:rsid w:val="008F4639"/>
    <w:rsid w:val="008F47A5"/>
    <w:rsid w:val="008F4F2B"/>
    <w:rsid w:val="008F540F"/>
    <w:rsid w:val="008F5977"/>
    <w:rsid w:val="008F6732"/>
    <w:rsid w:val="008F7C4B"/>
    <w:rsid w:val="0090236B"/>
    <w:rsid w:val="00904439"/>
    <w:rsid w:val="00906642"/>
    <w:rsid w:val="00910098"/>
    <w:rsid w:val="00910109"/>
    <w:rsid w:val="0091181B"/>
    <w:rsid w:val="00913928"/>
    <w:rsid w:val="009142DE"/>
    <w:rsid w:val="00914C61"/>
    <w:rsid w:val="009165DA"/>
    <w:rsid w:val="00917E9C"/>
    <w:rsid w:val="009200A4"/>
    <w:rsid w:val="009204B7"/>
    <w:rsid w:val="00920E59"/>
    <w:rsid w:val="00923D5B"/>
    <w:rsid w:val="009245B5"/>
    <w:rsid w:val="0093082C"/>
    <w:rsid w:val="0093131B"/>
    <w:rsid w:val="00931CC9"/>
    <w:rsid w:val="00933717"/>
    <w:rsid w:val="00933F94"/>
    <w:rsid w:val="00933FAC"/>
    <w:rsid w:val="00934B55"/>
    <w:rsid w:val="009350A5"/>
    <w:rsid w:val="00936D6B"/>
    <w:rsid w:val="00941584"/>
    <w:rsid w:val="00941E5A"/>
    <w:rsid w:val="00943291"/>
    <w:rsid w:val="009435CE"/>
    <w:rsid w:val="00946C98"/>
    <w:rsid w:val="009479A3"/>
    <w:rsid w:val="00947E37"/>
    <w:rsid w:val="0095109B"/>
    <w:rsid w:val="0095227F"/>
    <w:rsid w:val="009559F5"/>
    <w:rsid w:val="00956B96"/>
    <w:rsid w:val="00957BD1"/>
    <w:rsid w:val="009608F7"/>
    <w:rsid w:val="0096219F"/>
    <w:rsid w:val="009631C0"/>
    <w:rsid w:val="00964F6E"/>
    <w:rsid w:val="00966BA3"/>
    <w:rsid w:val="009729C7"/>
    <w:rsid w:val="00972B9D"/>
    <w:rsid w:val="00973A60"/>
    <w:rsid w:val="00975C36"/>
    <w:rsid w:val="0097641C"/>
    <w:rsid w:val="009810C6"/>
    <w:rsid w:val="00981E19"/>
    <w:rsid w:val="00983C55"/>
    <w:rsid w:val="00985096"/>
    <w:rsid w:val="00985412"/>
    <w:rsid w:val="009867DB"/>
    <w:rsid w:val="00987480"/>
    <w:rsid w:val="009878E0"/>
    <w:rsid w:val="009902AD"/>
    <w:rsid w:val="0099112A"/>
    <w:rsid w:val="00992697"/>
    <w:rsid w:val="009934F0"/>
    <w:rsid w:val="0099502B"/>
    <w:rsid w:val="0099576A"/>
    <w:rsid w:val="00995C9D"/>
    <w:rsid w:val="009A43D7"/>
    <w:rsid w:val="009A605B"/>
    <w:rsid w:val="009A6128"/>
    <w:rsid w:val="009B0263"/>
    <w:rsid w:val="009B2DA5"/>
    <w:rsid w:val="009B3369"/>
    <w:rsid w:val="009B3FFA"/>
    <w:rsid w:val="009B6D38"/>
    <w:rsid w:val="009B6D56"/>
    <w:rsid w:val="009C12BC"/>
    <w:rsid w:val="009C1468"/>
    <w:rsid w:val="009C180C"/>
    <w:rsid w:val="009C4C4E"/>
    <w:rsid w:val="009C5266"/>
    <w:rsid w:val="009C5CA8"/>
    <w:rsid w:val="009C60E4"/>
    <w:rsid w:val="009C7FFE"/>
    <w:rsid w:val="009D0004"/>
    <w:rsid w:val="009D0DB5"/>
    <w:rsid w:val="009D16DF"/>
    <w:rsid w:val="009D2DE8"/>
    <w:rsid w:val="009D6B49"/>
    <w:rsid w:val="009D750E"/>
    <w:rsid w:val="009E065F"/>
    <w:rsid w:val="009E110D"/>
    <w:rsid w:val="009E62B9"/>
    <w:rsid w:val="009E7FF3"/>
    <w:rsid w:val="009F1737"/>
    <w:rsid w:val="009F483A"/>
    <w:rsid w:val="009F705A"/>
    <w:rsid w:val="00A0095D"/>
    <w:rsid w:val="00A0111E"/>
    <w:rsid w:val="00A0112B"/>
    <w:rsid w:val="00A01550"/>
    <w:rsid w:val="00A021DC"/>
    <w:rsid w:val="00A02CDD"/>
    <w:rsid w:val="00A02DE0"/>
    <w:rsid w:val="00A054A5"/>
    <w:rsid w:val="00A05FF5"/>
    <w:rsid w:val="00A06499"/>
    <w:rsid w:val="00A07469"/>
    <w:rsid w:val="00A10651"/>
    <w:rsid w:val="00A112B2"/>
    <w:rsid w:val="00A1461B"/>
    <w:rsid w:val="00A14C63"/>
    <w:rsid w:val="00A14EDF"/>
    <w:rsid w:val="00A16FDC"/>
    <w:rsid w:val="00A17145"/>
    <w:rsid w:val="00A17AA5"/>
    <w:rsid w:val="00A21026"/>
    <w:rsid w:val="00A2194D"/>
    <w:rsid w:val="00A223EC"/>
    <w:rsid w:val="00A2269C"/>
    <w:rsid w:val="00A23E94"/>
    <w:rsid w:val="00A24295"/>
    <w:rsid w:val="00A269B2"/>
    <w:rsid w:val="00A27B1B"/>
    <w:rsid w:val="00A3053A"/>
    <w:rsid w:val="00A30A7E"/>
    <w:rsid w:val="00A32682"/>
    <w:rsid w:val="00A32B36"/>
    <w:rsid w:val="00A32C29"/>
    <w:rsid w:val="00A33A48"/>
    <w:rsid w:val="00A34E32"/>
    <w:rsid w:val="00A355E7"/>
    <w:rsid w:val="00A37E35"/>
    <w:rsid w:val="00A4176E"/>
    <w:rsid w:val="00A419D2"/>
    <w:rsid w:val="00A421FE"/>
    <w:rsid w:val="00A43B0E"/>
    <w:rsid w:val="00A444B4"/>
    <w:rsid w:val="00A4497D"/>
    <w:rsid w:val="00A47C92"/>
    <w:rsid w:val="00A526C2"/>
    <w:rsid w:val="00A54FFE"/>
    <w:rsid w:val="00A55D93"/>
    <w:rsid w:val="00A5611F"/>
    <w:rsid w:val="00A568C3"/>
    <w:rsid w:val="00A579A3"/>
    <w:rsid w:val="00A608DF"/>
    <w:rsid w:val="00A65B17"/>
    <w:rsid w:val="00A65C80"/>
    <w:rsid w:val="00A67BF9"/>
    <w:rsid w:val="00A73696"/>
    <w:rsid w:val="00A73F60"/>
    <w:rsid w:val="00A76D5E"/>
    <w:rsid w:val="00A80E7F"/>
    <w:rsid w:val="00A81157"/>
    <w:rsid w:val="00A81292"/>
    <w:rsid w:val="00A864AC"/>
    <w:rsid w:val="00A86AB7"/>
    <w:rsid w:val="00A870CD"/>
    <w:rsid w:val="00A900DB"/>
    <w:rsid w:val="00A90B10"/>
    <w:rsid w:val="00A94305"/>
    <w:rsid w:val="00A94E56"/>
    <w:rsid w:val="00A956AD"/>
    <w:rsid w:val="00A96117"/>
    <w:rsid w:val="00A9710B"/>
    <w:rsid w:val="00A9741D"/>
    <w:rsid w:val="00AA0037"/>
    <w:rsid w:val="00AA1064"/>
    <w:rsid w:val="00AA14AF"/>
    <w:rsid w:val="00AA18FA"/>
    <w:rsid w:val="00AA1A7E"/>
    <w:rsid w:val="00AA302D"/>
    <w:rsid w:val="00AA45F2"/>
    <w:rsid w:val="00AA65BA"/>
    <w:rsid w:val="00AA7811"/>
    <w:rsid w:val="00AB38DD"/>
    <w:rsid w:val="00AB4046"/>
    <w:rsid w:val="00AB5243"/>
    <w:rsid w:val="00AB58FB"/>
    <w:rsid w:val="00AC3196"/>
    <w:rsid w:val="00AC3D2A"/>
    <w:rsid w:val="00AC7315"/>
    <w:rsid w:val="00AD41FF"/>
    <w:rsid w:val="00AD4A96"/>
    <w:rsid w:val="00AD614E"/>
    <w:rsid w:val="00AE13C1"/>
    <w:rsid w:val="00AE1D5D"/>
    <w:rsid w:val="00AE29FB"/>
    <w:rsid w:val="00AE3BED"/>
    <w:rsid w:val="00AE47A9"/>
    <w:rsid w:val="00AE6C03"/>
    <w:rsid w:val="00AE7205"/>
    <w:rsid w:val="00AE7DA7"/>
    <w:rsid w:val="00AF00AC"/>
    <w:rsid w:val="00AF1ECB"/>
    <w:rsid w:val="00AF1EE4"/>
    <w:rsid w:val="00AF3E5F"/>
    <w:rsid w:val="00AF448F"/>
    <w:rsid w:val="00AF72AA"/>
    <w:rsid w:val="00B02959"/>
    <w:rsid w:val="00B03517"/>
    <w:rsid w:val="00B054F8"/>
    <w:rsid w:val="00B05602"/>
    <w:rsid w:val="00B0629B"/>
    <w:rsid w:val="00B07620"/>
    <w:rsid w:val="00B07770"/>
    <w:rsid w:val="00B112A3"/>
    <w:rsid w:val="00B13FD2"/>
    <w:rsid w:val="00B143F2"/>
    <w:rsid w:val="00B14F4A"/>
    <w:rsid w:val="00B1711B"/>
    <w:rsid w:val="00B173E4"/>
    <w:rsid w:val="00B17A9C"/>
    <w:rsid w:val="00B20738"/>
    <w:rsid w:val="00B23669"/>
    <w:rsid w:val="00B23FDD"/>
    <w:rsid w:val="00B24641"/>
    <w:rsid w:val="00B31B42"/>
    <w:rsid w:val="00B31EA6"/>
    <w:rsid w:val="00B325AF"/>
    <w:rsid w:val="00B344F8"/>
    <w:rsid w:val="00B3682D"/>
    <w:rsid w:val="00B37130"/>
    <w:rsid w:val="00B40C18"/>
    <w:rsid w:val="00B42C8B"/>
    <w:rsid w:val="00B43B1E"/>
    <w:rsid w:val="00B43F8A"/>
    <w:rsid w:val="00B44D42"/>
    <w:rsid w:val="00B45341"/>
    <w:rsid w:val="00B51795"/>
    <w:rsid w:val="00B51AA7"/>
    <w:rsid w:val="00B53DF0"/>
    <w:rsid w:val="00B55C1C"/>
    <w:rsid w:val="00B55FB0"/>
    <w:rsid w:val="00B566AC"/>
    <w:rsid w:val="00B56B99"/>
    <w:rsid w:val="00B570CD"/>
    <w:rsid w:val="00B62CD5"/>
    <w:rsid w:val="00B631FE"/>
    <w:rsid w:val="00B64FEE"/>
    <w:rsid w:val="00B65383"/>
    <w:rsid w:val="00B65B43"/>
    <w:rsid w:val="00B66479"/>
    <w:rsid w:val="00B70111"/>
    <w:rsid w:val="00B71118"/>
    <w:rsid w:val="00B7313B"/>
    <w:rsid w:val="00B732DF"/>
    <w:rsid w:val="00B7381D"/>
    <w:rsid w:val="00B74884"/>
    <w:rsid w:val="00B76BE3"/>
    <w:rsid w:val="00B805BF"/>
    <w:rsid w:val="00B8266F"/>
    <w:rsid w:val="00B82FE9"/>
    <w:rsid w:val="00B853B2"/>
    <w:rsid w:val="00B86240"/>
    <w:rsid w:val="00B86D55"/>
    <w:rsid w:val="00B903CD"/>
    <w:rsid w:val="00B96469"/>
    <w:rsid w:val="00B967D9"/>
    <w:rsid w:val="00BA1549"/>
    <w:rsid w:val="00BA18ED"/>
    <w:rsid w:val="00BA3297"/>
    <w:rsid w:val="00BA3917"/>
    <w:rsid w:val="00BA3923"/>
    <w:rsid w:val="00BA4916"/>
    <w:rsid w:val="00BA4CD1"/>
    <w:rsid w:val="00BA773F"/>
    <w:rsid w:val="00BB01F2"/>
    <w:rsid w:val="00BB0B9A"/>
    <w:rsid w:val="00BB0C74"/>
    <w:rsid w:val="00BB2794"/>
    <w:rsid w:val="00BB2BD9"/>
    <w:rsid w:val="00BB2F73"/>
    <w:rsid w:val="00BB5087"/>
    <w:rsid w:val="00BB71BF"/>
    <w:rsid w:val="00BC176E"/>
    <w:rsid w:val="00BC1EC7"/>
    <w:rsid w:val="00BC23C2"/>
    <w:rsid w:val="00BC2E70"/>
    <w:rsid w:val="00BC3A88"/>
    <w:rsid w:val="00BC43B4"/>
    <w:rsid w:val="00BC4798"/>
    <w:rsid w:val="00BC52C7"/>
    <w:rsid w:val="00BD08AF"/>
    <w:rsid w:val="00BD0985"/>
    <w:rsid w:val="00BD1095"/>
    <w:rsid w:val="00BD1E72"/>
    <w:rsid w:val="00BD223C"/>
    <w:rsid w:val="00BD30E3"/>
    <w:rsid w:val="00BD49D9"/>
    <w:rsid w:val="00BD61E6"/>
    <w:rsid w:val="00BD6E34"/>
    <w:rsid w:val="00BD7A48"/>
    <w:rsid w:val="00BE19E8"/>
    <w:rsid w:val="00BE19EA"/>
    <w:rsid w:val="00BE1A7D"/>
    <w:rsid w:val="00BE1C84"/>
    <w:rsid w:val="00BE274A"/>
    <w:rsid w:val="00BE27DB"/>
    <w:rsid w:val="00BE39AF"/>
    <w:rsid w:val="00BE3B5E"/>
    <w:rsid w:val="00BE4218"/>
    <w:rsid w:val="00BE4AAB"/>
    <w:rsid w:val="00BE564F"/>
    <w:rsid w:val="00BE6C23"/>
    <w:rsid w:val="00BE756E"/>
    <w:rsid w:val="00BF0EC2"/>
    <w:rsid w:val="00BF172D"/>
    <w:rsid w:val="00BF35F3"/>
    <w:rsid w:val="00BF37B2"/>
    <w:rsid w:val="00BF4463"/>
    <w:rsid w:val="00BF62BF"/>
    <w:rsid w:val="00BF7A8E"/>
    <w:rsid w:val="00C01816"/>
    <w:rsid w:val="00C02E8F"/>
    <w:rsid w:val="00C0302E"/>
    <w:rsid w:val="00C043AC"/>
    <w:rsid w:val="00C06DD9"/>
    <w:rsid w:val="00C06F74"/>
    <w:rsid w:val="00C07ED4"/>
    <w:rsid w:val="00C1020D"/>
    <w:rsid w:val="00C10AE5"/>
    <w:rsid w:val="00C110BB"/>
    <w:rsid w:val="00C12338"/>
    <w:rsid w:val="00C12BC7"/>
    <w:rsid w:val="00C17743"/>
    <w:rsid w:val="00C22C2E"/>
    <w:rsid w:val="00C251FA"/>
    <w:rsid w:val="00C25593"/>
    <w:rsid w:val="00C2763A"/>
    <w:rsid w:val="00C27C9A"/>
    <w:rsid w:val="00C30182"/>
    <w:rsid w:val="00C31F16"/>
    <w:rsid w:val="00C32F93"/>
    <w:rsid w:val="00C33715"/>
    <w:rsid w:val="00C34510"/>
    <w:rsid w:val="00C34A29"/>
    <w:rsid w:val="00C36227"/>
    <w:rsid w:val="00C37B55"/>
    <w:rsid w:val="00C4019D"/>
    <w:rsid w:val="00C402FE"/>
    <w:rsid w:val="00C40517"/>
    <w:rsid w:val="00C41276"/>
    <w:rsid w:val="00C41AE8"/>
    <w:rsid w:val="00C42E56"/>
    <w:rsid w:val="00C43347"/>
    <w:rsid w:val="00C44000"/>
    <w:rsid w:val="00C44043"/>
    <w:rsid w:val="00C441D4"/>
    <w:rsid w:val="00C45499"/>
    <w:rsid w:val="00C47DCF"/>
    <w:rsid w:val="00C47E74"/>
    <w:rsid w:val="00C516C1"/>
    <w:rsid w:val="00C517DD"/>
    <w:rsid w:val="00C6152A"/>
    <w:rsid w:val="00C61B4A"/>
    <w:rsid w:val="00C65870"/>
    <w:rsid w:val="00C74B63"/>
    <w:rsid w:val="00C74D2B"/>
    <w:rsid w:val="00C76EEE"/>
    <w:rsid w:val="00C80254"/>
    <w:rsid w:val="00C80AB9"/>
    <w:rsid w:val="00C80C53"/>
    <w:rsid w:val="00C80DC3"/>
    <w:rsid w:val="00C84428"/>
    <w:rsid w:val="00C84F48"/>
    <w:rsid w:val="00C853DA"/>
    <w:rsid w:val="00C855F4"/>
    <w:rsid w:val="00C85F03"/>
    <w:rsid w:val="00C86EA7"/>
    <w:rsid w:val="00C8792D"/>
    <w:rsid w:val="00C901B9"/>
    <w:rsid w:val="00C90931"/>
    <w:rsid w:val="00C90BA4"/>
    <w:rsid w:val="00C9298A"/>
    <w:rsid w:val="00C942CA"/>
    <w:rsid w:val="00C94447"/>
    <w:rsid w:val="00C969D7"/>
    <w:rsid w:val="00C96BDB"/>
    <w:rsid w:val="00C972FF"/>
    <w:rsid w:val="00CA0075"/>
    <w:rsid w:val="00CA1182"/>
    <w:rsid w:val="00CA29F7"/>
    <w:rsid w:val="00CA3763"/>
    <w:rsid w:val="00CA59B6"/>
    <w:rsid w:val="00CA6661"/>
    <w:rsid w:val="00CA6D5B"/>
    <w:rsid w:val="00CA7073"/>
    <w:rsid w:val="00CA7B65"/>
    <w:rsid w:val="00CB1E12"/>
    <w:rsid w:val="00CB2623"/>
    <w:rsid w:val="00CB2CCF"/>
    <w:rsid w:val="00CB3AC0"/>
    <w:rsid w:val="00CB3D0E"/>
    <w:rsid w:val="00CB4239"/>
    <w:rsid w:val="00CB4251"/>
    <w:rsid w:val="00CB42BC"/>
    <w:rsid w:val="00CB4541"/>
    <w:rsid w:val="00CB495A"/>
    <w:rsid w:val="00CB5D13"/>
    <w:rsid w:val="00CB658B"/>
    <w:rsid w:val="00CB6F0C"/>
    <w:rsid w:val="00CB74F4"/>
    <w:rsid w:val="00CC0081"/>
    <w:rsid w:val="00CC1B18"/>
    <w:rsid w:val="00CC1D8C"/>
    <w:rsid w:val="00CC2308"/>
    <w:rsid w:val="00CC26F3"/>
    <w:rsid w:val="00CC39A3"/>
    <w:rsid w:val="00CC78BA"/>
    <w:rsid w:val="00CC7DF3"/>
    <w:rsid w:val="00CD064F"/>
    <w:rsid w:val="00CD102E"/>
    <w:rsid w:val="00CD77A1"/>
    <w:rsid w:val="00CE0203"/>
    <w:rsid w:val="00CE0650"/>
    <w:rsid w:val="00CE0C56"/>
    <w:rsid w:val="00CE625A"/>
    <w:rsid w:val="00CE6487"/>
    <w:rsid w:val="00CE70B2"/>
    <w:rsid w:val="00CF0086"/>
    <w:rsid w:val="00CF08CA"/>
    <w:rsid w:val="00CF128B"/>
    <w:rsid w:val="00CF28BB"/>
    <w:rsid w:val="00CF384B"/>
    <w:rsid w:val="00CF47AB"/>
    <w:rsid w:val="00CF4E61"/>
    <w:rsid w:val="00CF4F81"/>
    <w:rsid w:val="00CF5738"/>
    <w:rsid w:val="00CF5977"/>
    <w:rsid w:val="00CF5BF2"/>
    <w:rsid w:val="00CF5F99"/>
    <w:rsid w:val="00CF6F6F"/>
    <w:rsid w:val="00CF7682"/>
    <w:rsid w:val="00CF76A6"/>
    <w:rsid w:val="00CF7947"/>
    <w:rsid w:val="00CF7AA3"/>
    <w:rsid w:val="00D01540"/>
    <w:rsid w:val="00D01717"/>
    <w:rsid w:val="00D0239C"/>
    <w:rsid w:val="00D036C2"/>
    <w:rsid w:val="00D04935"/>
    <w:rsid w:val="00D05136"/>
    <w:rsid w:val="00D069BF"/>
    <w:rsid w:val="00D13606"/>
    <w:rsid w:val="00D1406C"/>
    <w:rsid w:val="00D15075"/>
    <w:rsid w:val="00D1556B"/>
    <w:rsid w:val="00D15722"/>
    <w:rsid w:val="00D1610F"/>
    <w:rsid w:val="00D17B78"/>
    <w:rsid w:val="00D20159"/>
    <w:rsid w:val="00D20170"/>
    <w:rsid w:val="00D22E88"/>
    <w:rsid w:val="00D23069"/>
    <w:rsid w:val="00D24134"/>
    <w:rsid w:val="00D26E83"/>
    <w:rsid w:val="00D27F32"/>
    <w:rsid w:val="00D3091D"/>
    <w:rsid w:val="00D31659"/>
    <w:rsid w:val="00D31A41"/>
    <w:rsid w:val="00D32607"/>
    <w:rsid w:val="00D341E6"/>
    <w:rsid w:val="00D37FFC"/>
    <w:rsid w:val="00D40D6C"/>
    <w:rsid w:val="00D40DFC"/>
    <w:rsid w:val="00D414A5"/>
    <w:rsid w:val="00D4330B"/>
    <w:rsid w:val="00D435E6"/>
    <w:rsid w:val="00D43812"/>
    <w:rsid w:val="00D44F3E"/>
    <w:rsid w:val="00D4577E"/>
    <w:rsid w:val="00D47399"/>
    <w:rsid w:val="00D47AE6"/>
    <w:rsid w:val="00D50252"/>
    <w:rsid w:val="00D51DA5"/>
    <w:rsid w:val="00D52AD2"/>
    <w:rsid w:val="00D5340D"/>
    <w:rsid w:val="00D53AC1"/>
    <w:rsid w:val="00D54D04"/>
    <w:rsid w:val="00D54FC1"/>
    <w:rsid w:val="00D55849"/>
    <w:rsid w:val="00D56244"/>
    <w:rsid w:val="00D562F5"/>
    <w:rsid w:val="00D564FF"/>
    <w:rsid w:val="00D579BA"/>
    <w:rsid w:val="00D57CC8"/>
    <w:rsid w:val="00D60B87"/>
    <w:rsid w:val="00D60C44"/>
    <w:rsid w:val="00D61130"/>
    <w:rsid w:val="00D615B8"/>
    <w:rsid w:val="00D616EC"/>
    <w:rsid w:val="00D619C5"/>
    <w:rsid w:val="00D6229F"/>
    <w:rsid w:val="00D6230C"/>
    <w:rsid w:val="00D62933"/>
    <w:rsid w:val="00D62FBE"/>
    <w:rsid w:val="00D6365E"/>
    <w:rsid w:val="00D63EB5"/>
    <w:rsid w:val="00D65329"/>
    <w:rsid w:val="00D700B9"/>
    <w:rsid w:val="00D717FB"/>
    <w:rsid w:val="00D732D7"/>
    <w:rsid w:val="00D7548C"/>
    <w:rsid w:val="00D7572C"/>
    <w:rsid w:val="00D757D7"/>
    <w:rsid w:val="00D76EB8"/>
    <w:rsid w:val="00D77F1C"/>
    <w:rsid w:val="00D82186"/>
    <w:rsid w:val="00D82422"/>
    <w:rsid w:val="00D82957"/>
    <w:rsid w:val="00D86F52"/>
    <w:rsid w:val="00D876B3"/>
    <w:rsid w:val="00D879EF"/>
    <w:rsid w:val="00D90591"/>
    <w:rsid w:val="00D920CD"/>
    <w:rsid w:val="00D92F0F"/>
    <w:rsid w:val="00D933E3"/>
    <w:rsid w:val="00D93994"/>
    <w:rsid w:val="00D94EF4"/>
    <w:rsid w:val="00D95711"/>
    <w:rsid w:val="00D9638C"/>
    <w:rsid w:val="00D97715"/>
    <w:rsid w:val="00D97F7B"/>
    <w:rsid w:val="00DA0F3C"/>
    <w:rsid w:val="00DA14A2"/>
    <w:rsid w:val="00DA1FD0"/>
    <w:rsid w:val="00DA21A7"/>
    <w:rsid w:val="00DA21FE"/>
    <w:rsid w:val="00DA454F"/>
    <w:rsid w:val="00DA4A8C"/>
    <w:rsid w:val="00DA54CE"/>
    <w:rsid w:val="00DA68CC"/>
    <w:rsid w:val="00DA7560"/>
    <w:rsid w:val="00DA7E17"/>
    <w:rsid w:val="00DB0902"/>
    <w:rsid w:val="00DB134D"/>
    <w:rsid w:val="00DB1FF2"/>
    <w:rsid w:val="00DB37A9"/>
    <w:rsid w:val="00DB693B"/>
    <w:rsid w:val="00DB734F"/>
    <w:rsid w:val="00DC0B77"/>
    <w:rsid w:val="00DC1210"/>
    <w:rsid w:val="00DC129C"/>
    <w:rsid w:val="00DC173B"/>
    <w:rsid w:val="00DC1A63"/>
    <w:rsid w:val="00DC23CE"/>
    <w:rsid w:val="00DC5A3C"/>
    <w:rsid w:val="00DC5C8D"/>
    <w:rsid w:val="00DD0D12"/>
    <w:rsid w:val="00DD1D08"/>
    <w:rsid w:val="00DD2C5F"/>
    <w:rsid w:val="00DD3CB4"/>
    <w:rsid w:val="00DD4134"/>
    <w:rsid w:val="00DD53DA"/>
    <w:rsid w:val="00DD6720"/>
    <w:rsid w:val="00DD774B"/>
    <w:rsid w:val="00DE1F98"/>
    <w:rsid w:val="00DE314F"/>
    <w:rsid w:val="00DE3C13"/>
    <w:rsid w:val="00DE43B3"/>
    <w:rsid w:val="00DE47CA"/>
    <w:rsid w:val="00DE77C6"/>
    <w:rsid w:val="00DE799E"/>
    <w:rsid w:val="00DF1C33"/>
    <w:rsid w:val="00DF4278"/>
    <w:rsid w:val="00DF4346"/>
    <w:rsid w:val="00DF458B"/>
    <w:rsid w:val="00DF4D8A"/>
    <w:rsid w:val="00DF5118"/>
    <w:rsid w:val="00DF6923"/>
    <w:rsid w:val="00DF7053"/>
    <w:rsid w:val="00E00065"/>
    <w:rsid w:val="00E004A1"/>
    <w:rsid w:val="00E0073C"/>
    <w:rsid w:val="00E0152D"/>
    <w:rsid w:val="00E015EE"/>
    <w:rsid w:val="00E041F5"/>
    <w:rsid w:val="00E046C3"/>
    <w:rsid w:val="00E0574F"/>
    <w:rsid w:val="00E05B28"/>
    <w:rsid w:val="00E06BB3"/>
    <w:rsid w:val="00E10FB5"/>
    <w:rsid w:val="00E113E1"/>
    <w:rsid w:val="00E11DEE"/>
    <w:rsid w:val="00E1255C"/>
    <w:rsid w:val="00E12B84"/>
    <w:rsid w:val="00E12E21"/>
    <w:rsid w:val="00E14E59"/>
    <w:rsid w:val="00E15D33"/>
    <w:rsid w:val="00E168A0"/>
    <w:rsid w:val="00E16D11"/>
    <w:rsid w:val="00E21763"/>
    <w:rsid w:val="00E27070"/>
    <w:rsid w:val="00E2756F"/>
    <w:rsid w:val="00E30FEB"/>
    <w:rsid w:val="00E3242A"/>
    <w:rsid w:val="00E32EE2"/>
    <w:rsid w:val="00E351E8"/>
    <w:rsid w:val="00E35837"/>
    <w:rsid w:val="00E35AA0"/>
    <w:rsid w:val="00E36EE7"/>
    <w:rsid w:val="00E3757F"/>
    <w:rsid w:val="00E402B5"/>
    <w:rsid w:val="00E4071D"/>
    <w:rsid w:val="00E407D4"/>
    <w:rsid w:val="00E41016"/>
    <w:rsid w:val="00E41965"/>
    <w:rsid w:val="00E41BC2"/>
    <w:rsid w:val="00E42391"/>
    <w:rsid w:val="00E437AC"/>
    <w:rsid w:val="00E445FF"/>
    <w:rsid w:val="00E457D9"/>
    <w:rsid w:val="00E50D76"/>
    <w:rsid w:val="00E53C20"/>
    <w:rsid w:val="00E54799"/>
    <w:rsid w:val="00E550EC"/>
    <w:rsid w:val="00E6050C"/>
    <w:rsid w:val="00E60F41"/>
    <w:rsid w:val="00E643EA"/>
    <w:rsid w:val="00E64587"/>
    <w:rsid w:val="00E67F12"/>
    <w:rsid w:val="00E70B22"/>
    <w:rsid w:val="00E71A64"/>
    <w:rsid w:val="00E7324D"/>
    <w:rsid w:val="00E74DFA"/>
    <w:rsid w:val="00E761C4"/>
    <w:rsid w:val="00E77D47"/>
    <w:rsid w:val="00E77E66"/>
    <w:rsid w:val="00E807C9"/>
    <w:rsid w:val="00E80B8E"/>
    <w:rsid w:val="00E81935"/>
    <w:rsid w:val="00E82034"/>
    <w:rsid w:val="00E852AE"/>
    <w:rsid w:val="00E86928"/>
    <w:rsid w:val="00E86AD2"/>
    <w:rsid w:val="00E87024"/>
    <w:rsid w:val="00E906B0"/>
    <w:rsid w:val="00E91632"/>
    <w:rsid w:val="00E92B95"/>
    <w:rsid w:val="00E937AE"/>
    <w:rsid w:val="00E94F4C"/>
    <w:rsid w:val="00E9513C"/>
    <w:rsid w:val="00E954EA"/>
    <w:rsid w:val="00E95903"/>
    <w:rsid w:val="00E97145"/>
    <w:rsid w:val="00E97AE6"/>
    <w:rsid w:val="00EA131B"/>
    <w:rsid w:val="00EA26E6"/>
    <w:rsid w:val="00EA3EF5"/>
    <w:rsid w:val="00EA7731"/>
    <w:rsid w:val="00EA7E68"/>
    <w:rsid w:val="00EB0928"/>
    <w:rsid w:val="00EB29E5"/>
    <w:rsid w:val="00EB3F02"/>
    <w:rsid w:val="00EB6AEB"/>
    <w:rsid w:val="00EB704E"/>
    <w:rsid w:val="00EB71D6"/>
    <w:rsid w:val="00EC08F1"/>
    <w:rsid w:val="00EC13BD"/>
    <w:rsid w:val="00EC3532"/>
    <w:rsid w:val="00EC4375"/>
    <w:rsid w:val="00EC57B0"/>
    <w:rsid w:val="00EC6635"/>
    <w:rsid w:val="00EC718C"/>
    <w:rsid w:val="00EC7438"/>
    <w:rsid w:val="00ED3EA6"/>
    <w:rsid w:val="00ED4140"/>
    <w:rsid w:val="00ED4A88"/>
    <w:rsid w:val="00ED6755"/>
    <w:rsid w:val="00ED7AB0"/>
    <w:rsid w:val="00EE2B72"/>
    <w:rsid w:val="00EE676C"/>
    <w:rsid w:val="00EE6DF4"/>
    <w:rsid w:val="00EF0141"/>
    <w:rsid w:val="00EF2817"/>
    <w:rsid w:val="00EF5172"/>
    <w:rsid w:val="00EF6AD6"/>
    <w:rsid w:val="00EF7587"/>
    <w:rsid w:val="00EF7DAA"/>
    <w:rsid w:val="00EF7E5B"/>
    <w:rsid w:val="00F03687"/>
    <w:rsid w:val="00F04B9D"/>
    <w:rsid w:val="00F054D4"/>
    <w:rsid w:val="00F057CD"/>
    <w:rsid w:val="00F07F1B"/>
    <w:rsid w:val="00F11A39"/>
    <w:rsid w:val="00F12B11"/>
    <w:rsid w:val="00F13B2B"/>
    <w:rsid w:val="00F14042"/>
    <w:rsid w:val="00F14396"/>
    <w:rsid w:val="00F1527F"/>
    <w:rsid w:val="00F15CA6"/>
    <w:rsid w:val="00F17768"/>
    <w:rsid w:val="00F17A10"/>
    <w:rsid w:val="00F203D0"/>
    <w:rsid w:val="00F20DD7"/>
    <w:rsid w:val="00F216EB"/>
    <w:rsid w:val="00F24D33"/>
    <w:rsid w:val="00F252FE"/>
    <w:rsid w:val="00F2595E"/>
    <w:rsid w:val="00F25ADB"/>
    <w:rsid w:val="00F2679A"/>
    <w:rsid w:val="00F2736D"/>
    <w:rsid w:val="00F27496"/>
    <w:rsid w:val="00F276FE"/>
    <w:rsid w:val="00F30478"/>
    <w:rsid w:val="00F30DE5"/>
    <w:rsid w:val="00F30F34"/>
    <w:rsid w:val="00F31E7C"/>
    <w:rsid w:val="00F33ADE"/>
    <w:rsid w:val="00F3595F"/>
    <w:rsid w:val="00F35C31"/>
    <w:rsid w:val="00F35EA4"/>
    <w:rsid w:val="00F361A2"/>
    <w:rsid w:val="00F36C69"/>
    <w:rsid w:val="00F40FB1"/>
    <w:rsid w:val="00F41C1E"/>
    <w:rsid w:val="00F420F3"/>
    <w:rsid w:val="00F45959"/>
    <w:rsid w:val="00F47B4B"/>
    <w:rsid w:val="00F521C8"/>
    <w:rsid w:val="00F53E92"/>
    <w:rsid w:val="00F54D6D"/>
    <w:rsid w:val="00F573E7"/>
    <w:rsid w:val="00F5760A"/>
    <w:rsid w:val="00F57B7C"/>
    <w:rsid w:val="00F57F93"/>
    <w:rsid w:val="00F627DC"/>
    <w:rsid w:val="00F62A6C"/>
    <w:rsid w:val="00F64290"/>
    <w:rsid w:val="00F652FB"/>
    <w:rsid w:val="00F65760"/>
    <w:rsid w:val="00F711BE"/>
    <w:rsid w:val="00F7138B"/>
    <w:rsid w:val="00F71624"/>
    <w:rsid w:val="00F7301D"/>
    <w:rsid w:val="00F730EE"/>
    <w:rsid w:val="00F74BAB"/>
    <w:rsid w:val="00F76384"/>
    <w:rsid w:val="00F77AD0"/>
    <w:rsid w:val="00F8064E"/>
    <w:rsid w:val="00F80FB9"/>
    <w:rsid w:val="00F81817"/>
    <w:rsid w:val="00F82AB1"/>
    <w:rsid w:val="00F86ABC"/>
    <w:rsid w:val="00F876D8"/>
    <w:rsid w:val="00F878A6"/>
    <w:rsid w:val="00F87E85"/>
    <w:rsid w:val="00F87FB5"/>
    <w:rsid w:val="00F91120"/>
    <w:rsid w:val="00F9231D"/>
    <w:rsid w:val="00F93D96"/>
    <w:rsid w:val="00F952BC"/>
    <w:rsid w:val="00F96613"/>
    <w:rsid w:val="00F966B1"/>
    <w:rsid w:val="00F97237"/>
    <w:rsid w:val="00FA0B60"/>
    <w:rsid w:val="00FA11C1"/>
    <w:rsid w:val="00FA243E"/>
    <w:rsid w:val="00FA37F1"/>
    <w:rsid w:val="00FA43B9"/>
    <w:rsid w:val="00FA5594"/>
    <w:rsid w:val="00FA58F3"/>
    <w:rsid w:val="00FB0E7C"/>
    <w:rsid w:val="00FB12D2"/>
    <w:rsid w:val="00FB2300"/>
    <w:rsid w:val="00FB281A"/>
    <w:rsid w:val="00FB2C2E"/>
    <w:rsid w:val="00FB3FD0"/>
    <w:rsid w:val="00FB491F"/>
    <w:rsid w:val="00FB4F14"/>
    <w:rsid w:val="00FB56E8"/>
    <w:rsid w:val="00FB659B"/>
    <w:rsid w:val="00FB7CD2"/>
    <w:rsid w:val="00FC0E87"/>
    <w:rsid w:val="00FC147F"/>
    <w:rsid w:val="00FC14EA"/>
    <w:rsid w:val="00FC687B"/>
    <w:rsid w:val="00FD0A8B"/>
    <w:rsid w:val="00FD0D9F"/>
    <w:rsid w:val="00FD23C3"/>
    <w:rsid w:val="00FD34FF"/>
    <w:rsid w:val="00FD6370"/>
    <w:rsid w:val="00FD7693"/>
    <w:rsid w:val="00FD78E0"/>
    <w:rsid w:val="00FE0BFB"/>
    <w:rsid w:val="00FE2645"/>
    <w:rsid w:val="00FE30F0"/>
    <w:rsid w:val="00FE3B9D"/>
    <w:rsid w:val="00FE4543"/>
    <w:rsid w:val="00FE4A26"/>
    <w:rsid w:val="00FE4DCF"/>
    <w:rsid w:val="00FE65E5"/>
    <w:rsid w:val="00FF23D5"/>
    <w:rsid w:val="00FF39C8"/>
    <w:rsid w:val="00FF53B1"/>
    <w:rsid w:val="00FF5826"/>
    <w:rsid w:val="00FF5EC3"/>
    <w:rsid w:val="04D21A56"/>
    <w:rsid w:val="0CFF002A"/>
    <w:rsid w:val="1503695C"/>
    <w:rsid w:val="16D93162"/>
    <w:rsid w:val="17711EDD"/>
    <w:rsid w:val="1B1F42D0"/>
    <w:rsid w:val="1DA638C9"/>
    <w:rsid w:val="1FA94E6B"/>
    <w:rsid w:val="245D242B"/>
    <w:rsid w:val="262E1CCF"/>
    <w:rsid w:val="2C345A6D"/>
    <w:rsid w:val="2F912F8C"/>
    <w:rsid w:val="37164F7F"/>
    <w:rsid w:val="383D5E59"/>
    <w:rsid w:val="3EAE4611"/>
    <w:rsid w:val="422F01E8"/>
    <w:rsid w:val="46C972F5"/>
    <w:rsid w:val="4C271C42"/>
    <w:rsid w:val="570F7DE8"/>
    <w:rsid w:val="67CF717D"/>
    <w:rsid w:val="72460262"/>
    <w:rsid w:val="726F4390"/>
    <w:rsid w:val="74BB5437"/>
    <w:rsid w:val="75323783"/>
    <w:rsid w:val="7C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黑体" w:hAnsi="Arial" w:eastAsia="黑体"/>
      <w:b/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1290"/>
      </w:tabs>
      <w:spacing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3"/>
    <w:basedOn w:val="1"/>
    <w:next w:val="1"/>
    <w:link w:val="95"/>
    <w:qFormat/>
    <w:uiPriority w:val="0"/>
    <w:pPr>
      <w:keepNext/>
      <w:keepLines/>
      <w:numPr>
        <w:ilvl w:val="2"/>
        <w:numId w:val="1"/>
      </w:numPr>
      <w:tabs>
        <w:tab w:val="left" w:pos="1290"/>
      </w:tabs>
      <w:spacing w:before="260" w:after="260" w:line="416" w:lineRule="auto"/>
      <w:outlineLvl w:val="2"/>
    </w:pPr>
    <w:rPr>
      <w:b/>
      <w:bCs/>
      <w:sz w:val="24"/>
      <w:szCs w:val="32"/>
      <w:lang w:val="zh-CN"/>
    </w:rPr>
  </w:style>
  <w:style w:type="paragraph" w:styleId="6">
    <w:name w:val="heading 4"/>
    <w:basedOn w:val="1"/>
    <w:next w:val="1"/>
    <w:link w:val="96"/>
    <w:qFormat/>
    <w:uiPriority w:val="0"/>
    <w:pPr>
      <w:keepNext/>
      <w:keepLines/>
      <w:numPr>
        <w:ilvl w:val="3"/>
        <w:numId w:val="1"/>
      </w:numPr>
      <w:tabs>
        <w:tab w:val="left" w:pos="1290"/>
      </w:tabs>
      <w:spacing w:before="280" w:after="290" w:line="376" w:lineRule="auto"/>
      <w:jc w:val="left"/>
      <w:outlineLvl w:val="3"/>
    </w:pPr>
    <w:rPr>
      <w:rFonts w:ascii="Arial" w:hAnsi="Arial"/>
      <w:b/>
      <w:bCs/>
      <w:sz w:val="24"/>
      <w:szCs w:val="28"/>
      <w:lang w:val="zh-CN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90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4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15">
    <w:name w:val="table of authorities"/>
    <w:basedOn w:val="1"/>
    <w:next w:val="1"/>
    <w:semiHidden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3"/>
      </w:numPr>
    </w:pPr>
  </w:style>
  <w:style w:type="paragraph" w:styleId="18">
    <w:name w:val="index 8"/>
    <w:basedOn w:val="1"/>
    <w:next w:val="1"/>
    <w:semiHidden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21">
    <w:name w:val="Normal Indent"/>
    <w:basedOn w:val="1"/>
    <w:link w:val="97"/>
    <w:qFormat/>
    <w:uiPriority w:val="0"/>
    <w:pPr>
      <w:ind w:firstLine="420" w:firstLineChars="200"/>
    </w:pPr>
    <w:rPr>
      <w:lang w:val="zh-CN"/>
    </w:rPr>
  </w:style>
  <w:style w:type="paragraph" w:styleId="2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23">
    <w:name w:val="index 5"/>
    <w:basedOn w:val="1"/>
    <w:next w:val="1"/>
    <w:semiHidden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5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</w:rPr>
  </w:style>
  <w:style w:type="paragraph" w:styleId="26">
    <w:name w:val="Document Map"/>
    <w:basedOn w:val="1"/>
    <w:semiHidden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semiHidden/>
    <w:qFormat/>
    <w:uiPriority w:val="0"/>
    <w:pPr>
      <w:spacing w:before="120"/>
    </w:pPr>
    <w:rPr>
      <w:rFonts w:ascii="Arial" w:hAnsi="Arial" w:cs="Arial"/>
      <w:sz w:val="24"/>
    </w:rPr>
  </w:style>
  <w:style w:type="paragraph" w:styleId="28">
    <w:name w:val="annotation text"/>
    <w:basedOn w:val="1"/>
    <w:link w:val="98"/>
    <w:semiHidden/>
    <w:qFormat/>
    <w:uiPriority w:val="0"/>
    <w:pPr>
      <w:jc w:val="left"/>
    </w:pPr>
    <w:rPr>
      <w:lang w:val="zh-CN"/>
    </w:rPr>
  </w:style>
  <w:style w:type="paragraph" w:styleId="29">
    <w:name w:val="index 6"/>
    <w:basedOn w:val="1"/>
    <w:next w:val="1"/>
    <w:semiHidden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line="300" w:lineRule="auto"/>
      <w:ind w:left="718" w:leftChars="342" w:firstLine="480" w:firstLineChars="200"/>
    </w:pPr>
    <w:rPr>
      <w:rFonts w:ascii="Arial" w:hAnsi="Arial" w:cs="Arial"/>
      <w:sz w:val="24"/>
    </w:rPr>
  </w:style>
  <w:style w:type="paragraph" w:styleId="36">
    <w:name w:val="List Number 3"/>
    <w:basedOn w:val="1"/>
    <w:qFormat/>
    <w:uiPriority w:val="0"/>
    <w:pPr>
      <w:numPr>
        <w:ilvl w:val="0"/>
        <w:numId w:val="7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8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semiHidden/>
    <w:qFormat/>
    <w:uiPriority w:val="0"/>
    <w:pPr>
      <w:ind w:left="600" w:leftChars="600"/>
    </w:pPr>
  </w:style>
  <w:style w:type="paragraph" w:styleId="43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44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9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48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49">
    <w:name w:val="index 3"/>
    <w:basedOn w:val="1"/>
    <w:next w:val="1"/>
    <w:semiHidden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78" w:afterLines="25" w:line="300" w:lineRule="auto"/>
      <w:ind w:left="2100" w:leftChars="1000" w:firstLine="480" w:firstLineChars="200"/>
    </w:pPr>
    <w:rPr>
      <w:rFonts w:ascii="Arial" w:hAnsi="Arial" w:cs="Arial"/>
      <w:sz w:val="24"/>
    </w:rPr>
  </w:style>
  <w:style w:type="paragraph" w:styleId="52">
    <w:name w:val="endnote text"/>
    <w:basedOn w:val="1"/>
    <w:semiHidden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link w:val="99"/>
    <w:qFormat/>
    <w:uiPriority w:val="0"/>
    <w:rPr>
      <w:sz w:val="18"/>
      <w:szCs w:val="18"/>
      <w:lang w:val="zh-CN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39"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bCs/>
      <w:caps/>
      <w:szCs w:val="30"/>
    </w:rPr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62">
    <w:name w:val="index heading"/>
    <w:basedOn w:val="1"/>
    <w:next w:val="63"/>
    <w:semiHidden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semiHidden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semiHidden/>
    <w:qFormat/>
    <w:uiPriority w:val="0"/>
    <w:pPr>
      <w:ind w:left="1200" w:leftChars="1200"/>
    </w:pPr>
  </w:style>
  <w:style w:type="paragraph" w:styleId="72">
    <w:name w:val="index 9"/>
    <w:basedOn w:val="1"/>
    <w:next w:val="1"/>
    <w:semiHidden/>
    <w:qFormat/>
    <w:uiPriority w:val="0"/>
    <w:pPr>
      <w:ind w:left="1600" w:leftChars="1600"/>
    </w:pPr>
  </w:style>
  <w:style w:type="paragraph" w:styleId="73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74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firstLine="540" w:firstLineChars="257"/>
      <w:jc w:val="left"/>
    </w:pPr>
    <w:rPr>
      <w:rFonts w:ascii="宋体" w:hAnsi="宋体"/>
      <w:smallCaps/>
    </w:rPr>
  </w:style>
  <w:style w:type="paragraph" w:styleId="75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styleId="81">
    <w:name w:val="Normal (Web)"/>
    <w:basedOn w:val="1"/>
    <w:qFormat/>
    <w:uiPriority w:val="99"/>
    <w:rPr>
      <w:sz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semiHidden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Arial" w:eastAsia="黑体" w:cs="Arial"/>
      <w:b/>
      <w:bCs/>
      <w:sz w:val="32"/>
      <w:szCs w:val="32"/>
    </w:rPr>
  </w:style>
  <w:style w:type="paragraph" w:styleId="85">
    <w:name w:val="annotation subject"/>
    <w:basedOn w:val="28"/>
    <w:next w:val="28"/>
    <w:link w:val="100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spacing w:after="120" w:line="240" w:lineRule="auto"/>
      <w:ind w:left="420" w:leftChars="200" w:firstLine="210"/>
    </w:pPr>
    <w:rPr>
      <w:rFonts w:ascii="Times New Roman" w:hAnsi="Times New Roman" w:cs="Times New Roman"/>
      <w:sz w:val="21"/>
    </w:rPr>
  </w:style>
  <w:style w:type="table" w:styleId="89">
    <w:name w:val="Table Grid"/>
    <w:basedOn w:val="8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1">
    <w:name w:val="Strong"/>
    <w:qFormat/>
    <w:uiPriority w:val="22"/>
    <w:rPr>
      <w:b/>
      <w:bCs/>
    </w:rPr>
  </w:style>
  <w:style w:type="character" w:styleId="92">
    <w:name w:val="page number"/>
    <w:basedOn w:val="90"/>
    <w:qFormat/>
    <w:uiPriority w:val="0"/>
  </w:style>
  <w:style w:type="character" w:styleId="93">
    <w:name w:val="Hyperlink"/>
    <w:qFormat/>
    <w:uiPriority w:val="99"/>
    <w:rPr>
      <w:color w:val="0000FF"/>
      <w:u w:val="single"/>
    </w:rPr>
  </w:style>
  <w:style w:type="character" w:styleId="94">
    <w:name w:val="annotation reference"/>
    <w:qFormat/>
    <w:uiPriority w:val="0"/>
    <w:rPr>
      <w:sz w:val="21"/>
      <w:szCs w:val="21"/>
    </w:rPr>
  </w:style>
  <w:style w:type="character" w:customStyle="1" w:styleId="95">
    <w:name w:val="标题 3 Char"/>
    <w:link w:val="5"/>
    <w:qFormat/>
    <w:uiPriority w:val="0"/>
    <w:rPr>
      <w:b/>
      <w:bCs/>
      <w:kern w:val="2"/>
      <w:sz w:val="24"/>
      <w:szCs w:val="32"/>
      <w:lang w:val="zh-CN"/>
    </w:rPr>
  </w:style>
  <w:style w:type="character" w:customStyle="1" w:styleId="96">
    <w:name w:val="标题 4 Char"/>
    <w:link w:val="6"/>
    <w:qFormat/>
    <w:uiPriority w:val="0"/>
    <w:rPr>
      <w:rFonts w:ascii="Arial" w:hAnsi="Arial"/>
      <w:b/>
      <w:bCs/>
      <w:kern w:val="2"/>
      <w:sz w:val="24"/>
      <w:szCs w:val="28"/>
      <w:lang w:val="zh-CN"/>
    </w:rPr>
  </w:style>
  <w:style w:type="character" w:customStyle="1" w:styleId="97">
    <w:name w:val="正文缩进 Char"/>
    <w:link w:val="21"/>
    <w:qFormat/>
    <w:uiPriority w:val="0"/>
    <w:rPr>
      <w:kern w:val="2"/>
      <w:sz w:val="21"/>
      <w:szCs w:val="24"/>
    </w:rPr>
  </w:style>
  <w:style w:type="character" w:customStyle="1" w:styleId="98">
    <w:name w:val="批注文字 Char"/>
    <w:link w:val="28"/>
    <w:semiHidden/>
    <w:qFormat/>
    <w:uiPriority w:val="0"/>
    <w:rPr>
      <w:kern w:val="2"/>
      <w:sz w:val="21"/>
      <w:szCs w:val="24"/>
    </w:rPr>
  </w:style>
  <w:style w:type="character" w:customStyle="1" w:styleId="99">
    <w:name w:val="批注框文本 Char"/>
    <w:link w:val="54"/>
    <w:qFormat/>
    <w:uiPriority w:val="0"/>
    <w:rPr>
      <w:kern w:val="2"/>
      <w:sz w:val="18"/>
      <w:szCs w:val="18"/>
    </w:rPr>
  </w:style>
  <w:style w:type="character" w:customStyle="1" w:styleId="100">
    <w:name w:val="批注主题 Char"/>
    <w:basedOn w:val="98"/>
    <w:link w:val="85"/>
    <w:qFormat/>
    <w:uiPriority w:val="0"/>
    <w:rPr>
      <w:kern w:val="2"/>
      <w:sz w:val="21"/>
      <w:szCs w:val="24"/>
    </w:rPr>
  </w:style>
  <w:style w:type="paragraph" w:customStyle="1" w:styleId="101">
    <w:name w:val="说明"/>
    <w:basedOn w:val="1"/>
    <w:qFormat/>
    <w:uiPriority w:val="0"/>
    <w:pPr>
      <w:autoSpaceDE w:val="0"/>
      <w:autoSpaceDN w:val="0"/>
      <w:adjustRightInd w:val="0"/>
      <w:spacing w:line="440" w:lineRule="exact"/>
    </w:pPr>
    <w:rPr>
      <w:rFonts w:ascii="宋体" w:cs="宋体"/>
      <w:b/>
      <w:bCs/>
      <w:i/>
      <w:iCs/>
      <w:color w:val="0000FF"/>
      <w:kern w:val="0"/>
      <w:sz w:val="24"/>
    </w:rPr>
  </w:style>
  <w:style w:type="paragraph" w:customStyle="1" w:styleId="102">
    <w:name w:val="TOC 标题1"/>
    <w:basedOn w:val="3"/>
    <w:next w:val="1"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styleId="10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4">
    <w:name w:val="apple-style-span"/>
    <w:qFormat/>
    <w:uiPriority w:val="0"/>
  </w:style>
  <w:style w:type="paragraph" w:customStyle="1" w:styleId="105">
    <w:name w:val="样式 正文首行缩进2字符 + 段前: 0.1 行 段后: 0.1 行1"/>
    <w:basedOn w:val="1"/>
    <w:qFormat/>
    <w:uiPriority w:val="0"/>
    <w:pPr>
      <w:spacing w:line="360" w:lineRule="auto"/>
      <w:ind w:firstLine="200" w:firstLineChars="200"/>
    </w:pPr>
    <w:rPr>
      <w:rFonts w:ascii="Arial" w:hAnsi="Arial" w:cs="宋体"/>
      <w:sz w:val="24"/>
      <w:szCs w:val="20"/>
    </w:rPr>
  </w:style>
  <w:style w:type="table" w:customStyle="1" w:styleId="106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7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108">
    <w:name w:val="编写建议"/>
    <w:basedOn w:val="1"/>
    <w:qFormat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109">
    <w:name w:val="th_label"/>
    <w:basedOn w:val="90"/>
    <w:uiPriority w:val="0"/>
  </w:style>
  <w:style w:type="character" w:customStyle="1" w:styleId="110">
    <w:name w:val="ant-checkbox"/>
    <w:basedOn w:val="9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6DCD1-3768-449E-9B71-7669F49005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36</Pages>
  <Words>2513</Words>
  <Characters>14327</Characters>
  <Lines>119</Lines>
  <Paragraphs>33</Paragraphs>
  <TotalTime>0</TotalTime>
  <ScaleCrop>false</ScaleCrop>
  <LinksUpToDate>false</LinksUpToDate>
  <CharactersWithSpaces>16807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2018-12-19T03:21:00Z</dcterms:created>
  <dc:creator>Landray</dc:creator>
  <cp:lastModifiedBy>Administrator</cp:lastModifiedBy>
  <cp:lastPrinted>2005-06-10T03:53:00Z</cp:lastPrinted>
  <dcterms:modified xsi:type="dcterms:W3CDTF">2019-05-14T07:28:37Z</dcterms:modified>
  <dc:subject>华泰联合执行管理系统需求说明书</dc:subject>
  <dc:title>华泰联合执行管理系统需求说明书</dc:title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">
    <vt:lpwstr>流程效率统计</vt:lpwstr>
  </property>
  <property fmtid="{D5CDD505-2E9C-101B-9397-08002B2CF9AE}" pid="3" name="KSOProductBuildVer">
    <vt:lpwstr>2052-11.1.0.8661</vt:lpwstr>
  </property>
</Properties>
</file>